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1C1A3" w14:textId="77777777" w:rsidR="00C91B98" w:rsidRDefault="00C91B98" w:rsidP="00C91B98">
      <w:pPr>
        <w:spacing w:after="0"/>
        <w:outlineLvl w:val="0"/>
      </w:pPr>
      <w:r>
        <w:t>First, I want to say that the following are common items the will be addressed through all chapters that are different from 1ed:</w:t>
      </w:r>
    </w:p>
    <w:p w14:paraId="3A5E5CA3" w14:textId="77777777" w:rsidR="00C91B98" w:rsidRDefault="00C91B98" w:rsidP="00C91B98">
      <w:pPr>
        <w:pStyle w:val="ListParagraph"/>
        <w:numPr>
          <w:ilvl w:val="0"/>
          <w:numId w:val="7"/>
        </w:numPr>
        <w:spacing w:after="0"/>
        <w:outlineLvl w:val="0"/>
      </w:pPr>
      <w:r>
        <w:t>All examples will be updated to pandas 0.19.x</w:t>
      </w:r>
    </w:p>
    <w:p w14:paraId="5114AB8F" w14:textId="77777777" w:rsidR="00C91B98" w:rsidRDefault="006A1E8D" w:rsidP="00C91B98">
      <w:pPr>
        <w:pStyle w:val="ListParagraph"/>
        <w:numPr>
          <w:ilvl w:val="0"/>
          <w:numId w:val="7"/>
        </w:numPr>
        <w:spacing w:after="0"/>
        <w:outlineLvl w:val="0"/>
      </w:pPr>
      <w:r>
        <w:t>Examples will use</w:t>
      </w:r>
      <w:r w:rsidR="00C91B98">
        <w:t xml:space="preserve"> python 3.x</w:t>
      </w:r>
      <w:r>
        <w:t xml:space="preserve"> instead of 2.x</w:t>
      </w:r>
    </w:p>
    <w:p w14:paraId="21067EB1" w14:textId="77777777" w:rsidR="00C91B98" w:rsidRDefault="00C91B98" w:rsidP="00C91B98">
      <w:pPr>
        <w:pStyle w:val="ListParagraph"/>
        <w:numPr>
          <w:ilvl w:val="0"/>
          <w:numId w:val="7"/>
        </w:numPr>
        <w:spacing w:after="0"/>
        <w:outlineLvl w:val="0"/>
      </w:pPr>
      <w:r>
        <w:t xml:space="preserve">Examples will use </w:t>
      </w:r>
      <w:proofErr w:type="spellStart"/>
      <w:r>
        <w:t>Jupyter</w:t>
      </w:r>
      <w:proofErr w:type="spellEnd"/>
      <w:r>
        <w:t xml:space="preserve"> notebook instead of </w:t>
      </w:r>
      <w:proofErr w:type="spellStart"/>
      <w:r>
        <w:t>iPython</w:t>
      </w:r>
      <w:proofErr w:type="spellEnd"/>
      <w:r>
        <w:t xml:space="preserve"> notebook</w:t>
      </w:r>
    </w:p>
    <w:p w14:paraId="11371BCE" w14:textId="77777777" w:rsidR="00C91B98" w:rsidRDefault="00C91B98" w:rsidP="00C91B98">
      <w:pPr>
        <w:pStyle w:val="ListParagraph"/>
        <w:numPr>
          <w:ilvl w:val="0"/>
          <w:numId w:val="7"/>
        </w:numPr>
        <w:spacing w:after="0"/>
        <w:outlineLvl w:val="0"/>
      </w:pPr>
      <w:r>
        <w:t>Examples will all be provided locally in files, and not use wakari.io</w:t>
      </w:r>
    </w:p>
    <w:p w14:paraId="0A32569A" w14:textId="77777777" w:rsidR="00C91B98" w:rsidRDefault="00C91B98" w:rsidP="00C91B98">
      <w:pPr>
        <w:pStyle w:val="ListParagraph"/>
        <w:numPr>
          <w:ilvl w:val="0"/>
          <w:numId w:val="7"/>
        </w:numPr>
        <w:spacing w:after="0"/>
        <w:outlineLvl w:val="0"/>
      </w:pPr>
      <w:r>
        <w:t xml:space="preserve">There will be a slant in examples and new text towards more or a finance domain, but still focus mostly on pandas and not domain until later in the text.  </w:t>
      </w:r>
    </w:p>
    <w:p w14:paraId="4830FE3A" w14:textId="77777777" w:rsidR="00265532" w:rsidRDefault="006A1E8D" w:rsidP="00A57CC3">
      <w:pPr>
        <w:pStyle w:val="ListParagraph"/>
        <w:numPr>
          <w:ilvl w:val="0"/>
          <w:numId w:val="7"/>
        </w:numPr>
        <w:spacing w:after="0"/>
        <w:outlineLvl w:val="0"/>
      </w:pPr>
      <w:r>
        <w:t>The book will start with an intro chapter relating pandas to data science and outlining how pandas supports data science.</w:t>
      </w:r>
      <w:r w:rsidR="00A57CC3">
        <w:t xml:space="preserve">  This then allows me to rewrite some of the “word” in existing chapters to focus more on application.</w:t>
      </w:r>
    </w:p>
    <w:p w14:paraId="1A95DE53" w14:textId="77777777" w:rsidR="00271F56" w:rsidRDefault="00271F56" w:rsidP="00A57CC3">
      <w:pPr>
        <w:pStyle w:val="ListParagraph"/>
        <w:numPr>
          <w:ilvl w:val="0"/>
          <w:numId w:val="7"/>
        </w:numPr>
        <w:spacing w:after="0"/>
        <w:outlineLvl w:val="0"/>
      </w:pPr>
      <w:r>
        <w:t xml:space="preserve">In general, all examples will change.  They may be similar, but be python 2.3, pandas 0.19.x compatible (this is </w:t>
      </w:r>
      <w:proofErr w:type="gramStart"/>
      <w:r>
        <w:t>actually non-</w:t>
      </w:r>
      <w:proofErr w:type="gramEnd"/>
      <w:r>
        <w:t>trivial)</w:t>
      </w:r>
    </w:p>
    <w:p w14:paraId="027ED52C" w14:textId="77777777" w:rsidR="00271F56" w:rsidRDefault="00271F56" w:rsidP="00A57CC3">
      <w:pPr>
        <w:pStyle w:val="ListParagraph"/>
        <w:numPr>
          <w:ilvl w:val="0"/>
          <w:numId w:val="7"/>
        </w:numPr>
        <w:spacing w:after="0"/>
        <w:outlineLvl w:val="0"/>
      </w:pPr>
      <w:r>
        <w:t>All chapters from 3 on will have additional / updated narrative around the data science concepts introduced in chapter 1.  This may vary in extent per chapter, with likely new introductions and slightly changed wording to existing sections.</w:t>
      </w:r>
    </w:p>
    <w:p w14:paraId="56C4A33E" w14:textId="77777777" w:rsidR="00265532" w:rsidRDefault="00265532" w:rsidP="00265532">
      <w:pPr>
        <w:pStyle w:val="ListParagraph"/>
        <w:spacing w:after="0"/>
        <w:outlineLvl w:val="0"/>
      </w:pPr>
    </w:p>
    <w:p w14:paraId="50B76C73" w14:textId="77777777" w:rsidR="00BF1E05" w:rsidRDefault="00BF1E05" w:rsidP="00C22A90">
      <w:pPr>
        <w:spacing w:after="0"/>
        <w:outlineLvl w:val="0"/>
        <w:rPr>
          <w:b/>
        </w:rPr>
      </w:pPr>
      <w:r>
        <w:rPr>
          <w:b/>
        </w:rPr>
        <w:t>Preface</w:t>
      </w:r>
      <w:r w:rsidR="00E67368">
        <w:rPr>
          <w:b/>
        </w:rPr>
        <w:t xml:space="preserve"> (7</w:t>
      </w:r>
      <w:r w:rsidR="00C22A90">
        <w:rPr>
          <w:b/>
        </w:rPr>
        <w:t xml:space="preserve"> pages)</w:t>
      </w:r>
    </w:p>
    <w:p w14:paraId="27C849FA" w14:textId="77777777" w:rsidR="00C22A90" w:rsidRDefault="004117E3" w:rsidP="00C22A90">
      <w:pPr>
        <w:spacing w:after="0"/>
      </w:pPr>
      <w:r>
        <w:t>The preface gives a quick overview of the book and what we will cover.  Being a 2ed, we’ll talk a little about the differences between 1ed and 2ed.</w:t>
      </w:r>
    </w:p>
    <w:p w14:paraId="49CAB943" w14:textId="77777777" w:rsidR="00BF1E05" w:rsidRDefault="00BF1E05" w:rsidP="00C22A90">
      <w:pPr>
        <w:pStyle w:val="ListParagraph"/>
        <w:numPr>
          <w:ilvl w:val="0"/>
          <w:numId w:val="2"/>
        </w:numPr>
        <w:spacing w:after="0"/>
        <w:rPr>
          <w:b/>
        </w:rPr>
      </w:pPr>
      <w:r w:rsidRPr="00C22A90">
        <w:rPr>
          <w:b/>
        </w:rPr>
        <w:t>What is the book about?</w:t>
      </w:r>
    </w:p>
    <w:p w14:paraId="01321716" w14:textId="77777777" w:rsidR="00E9383E" w:rsidRDefault="00E9383E" w:rsidP="00C22A90">
      <w:pPr>
        <w:pStyle w:val="ListParagraph"/>
        <w:numPr>
          <w:ilvl w:val="0"/>
          <w:numId w:val="2"/>
        </w:numPr>
        <w:spacing w:after="0"/>
        <w:rPr>
          <w:b/>
        </w:rPr>
      </w:pPr>
      <w:r>
        <w:rPr>
          <w:b/>
        </w:rPr>
        <w:t>What do you need to use pandas?</w:t>
      </w:r>
    </w:p>
    <w:p w14:paraId="79AC4F00" w14:textId="77777777" w:rsidR="00E9383E" w:rsidRPr="00C22A90" w:rsidRDefault="00E9383E" w:rsidP="00C22A90">
      <w:pPr>
        <w:pStyle w:val="ListParagraph"/>
        <w:numPr>
          <w:ilvl w:val="0"/>
          <w:numId w:val="2"/>
        </w:numPr>
        <w:spacing w:after="0"/>
        <w:rPr>
          <w:b/>
        </w:rPr>
      </w:pPr>
      <w:r>
        <w:rPr>
          <w:b/>
        </w:rPr>
        <w:t>What assumptions are made in the book?</w:t>
      </w:r>
    </w:p>
    <w:p w14:paraId="625FB30D" w14:textId="77777777" w:rsidR="00E9383E" w:rsidRDefault="00E9383E" w:rsidP="00C22A90">
      <w:pPr>
        <w:numPr>
          <w:ilvl w:val="0"/>
          <w:numId w:val="1"/>
        </w:numPr>
        <w:spacing w:after="0"/>
        <w:rPr>
          <w:b/>
        </w:rPr>
      </w:pPr>
      <w:r>
        <w:rPr>
          <w:b/>
        </w:rPr>
        <w:t>About the second edition</w:t>
      </w:r>
      <w:r w:rsidR="00A57CC3">
        <w:rPr>
          <w:b/>
        </w:rPr>
        <w:t xml:space="preserve"> – why it’s different</w:t>
      </w:r>
    </w:p>
    <w:p w14:paraId="0C64EF70" w14:textId="77777777" w:rsidR="00B851CB" w:rsidRDefault="00B851CB" w:rsidP="00B851CB">
      <w:pPr>
        <w:spacing w:after="0"/>
        <w:ind w:left="720"/>
        <w:rPr>
          <w:b/>
        </w:rPr>
      </w:pPr>
    </w:p>
    <w:p w14:paraId="17425CE1" w14:textId="77777777" w:rsidR="00A00955" w:rsidRPr="00271F56" w:rsidRDefault="00A00955" w:rsidP="00A00955">
      <w:pPr>
        <w:spacing w:after="0"/>
        <w:outlineLvl w:val="0"/>
        <w:rPr>
          <w:b/>
          <w:highlight w:val="green"/>
        </w:rPr>
      </w:pPr>
      <w:commentRangeStart w:id="0"/>
      <w:r w:rsidRPr="00271F56">
        <w:rPr>
          <w:b/>
          <w:highlight w:val="green"/>
        </w:rPr>
        <w:t>Chapter 1: pandas and Data Science and Analysis</w:t>
      </w:r>
      <w:r w:rsidR="006A1E8D" w:rsidRPr="00271F56">
        <w:rPr>
          <w:b/>
          <w:highlight w:val="green"/>
        </w:rPr>
        <w:t xml:space="preserve"> (40</w:t>
      </w:r>
      <w:r w:rsidRPr="00271F56">
        <w:rPr>
          <w:b/>
          <w:highlight w:val="green"/>
        </w:rPr>
        <w:t xml:space="preserve"> pages)</w:t>
      </w:r>
      <w:commentRangeEnd w:id="0"/>
      <w:r w:rsidR="00271F56">
        <w:rPr>
          <w:rStyle w:val="CommentReference"/>
        </w:rPr>
        <w:commentReference w:id="0"/>
      </w:r>
    </w:p>
    <w:p w14:paraId="67F1D843" w14:textId="77777777" w:rsidR="00A00955" w:rsidRPr="00271F56" w:rsidRDefault="00A00955" w:rsidP="00A00955">
      <w:pPr>
        <w:spacing w:after="0"/>
        <w:rPr>
          <w:highlight w:val="green"/>
        </w:rPr>
      </w:pPr>
      <w:r w:rsidRPr="00271F56">
        <w:rPr>
          <w:highlight w:val="green"/>
        </w:rPr>
        <w:t xml:space="preserve">The idea of this chapter is to provide some context for using pandas in the context of statistics and data science. </w:t>
      </w:r>
      <w:r w:rsidR="006A1E8D" w:rsidRPr="00271F56">
        <w:rPr>
          <w:highlight w:val="green"/>
        </w:rPr>
        <w:t xml:space="preserve">This is often something that I think is missed in almost all </w:t>
      </w:r>
      <w:proofErr w:type="gramStart"/>
      <w:r w:rsidR="006A1E8D" w:rsidRPr="00271F56">
        <w:rPr>
          <w:highlight w:val="green"/>
        </w:rPr>
        <w:t>pandas</w:t>
      </w:r>
      <w:proofErr w:type="gramEnd"/>
      <w:r w:rsidR="006A1E8D" w:rsidRPr="00271F56">
        <w:rPr>
          <w:highlight w:val="green"/>
        </w:rPr>
        <w:t xml:space="preserve"> literature.  The chapter will get into several concepts in data science and how they are supported by pandas.  This will set a context for each of the subsequent chapters, mentioning each chapter with where it relates to both a) data science, and b) data science process.</w:t>
      </w:r>
    </w:p>
    <w:p w14:paraId="440268D8" w14:textId="77777777" w:rsidR="00A00955" w:rsidRPr="00271F56" w:rsidRDefault="00A00955" w:rsidP="00A00955">
      <w:pPr>
        <w:numPr>
          <w:ilvl w:val="0"/>
          <w:numId w:val="1"/>
        </w:numPr>
        <w:spacing w:after="0"/>
        <w:rPr>
          <w:b/>
          <w:highlight w:val="green"/>
        </w:rPr>
      </w:pPr>
      <w:r w:rsidRPr="00271F56">
        <w:rPr>
          <w:b/>
          <w:highlight w:val="green"/>
        </w:rPr>
        <w:t>What is pandas?</w:t>
      </w:r>
    </w:p>
    <w:p w14:paraId="2B7CEC87" w14:textId="77777777" w:rsidR="00A00955" w:rsidRPr="00271F56" w:rsidRDefault="00A00955" w:rsidP="00A00955">
      <w:pPr>
        <w:numPr>
          <w:ilvl w:val="1"/>
          <w:numId w:val="1"/>
        </w:numPr>
        <w:spacing w:after="0"/>
        <w:rPr>
          <w:b/>
          <w:highlight w:val="green"/>
        </w:rPr>
      </w:pPr>
      <w:r w:rsidRPr="00271F56">
        <w:rPr>
          <w:b/>
          <w:highlight w:val="green"/>
        </w:rPr>
        <w:t>Why was it created?</w:t>
      </w:r>
    </w:p>
    <w:p w14:paraId="728ACA83" w14:textId="77777777" w:rsidR="00A00955" w:rsidRPr="00271F56" w:rsidRDefault="00A00955" w:rsidP="00A00955">
      <w:pPr>
        <w:numPr>
          <w:ilvl w:val="1"/>
          <w:numId w:val="1"/>
        </w:numPr>
        <w:spacing w:after="0"/>
        <w:rPr>
          <w:b/>
          <w:highlight w:val="green"/>
        </w:rPr>
      </w:pPr>
      <w:r w:rsidRPr="00271F56">
        <w:rPr>
          <w:b/>
          <w:highlight w:val="green"/>
        </w:rPr>
        <w:t>What does it do?</w:t>
      </w:r>
    </w:p>
    <w:p w14:paraId="5187EAC4" w14:textId="77777777" w:rsidR="00A00955" w:rsidRPr="00271F56" w:rsidRDefault="00A00955" w:rsidP="00A00955">
      <w:pPr>
        <w:numPr>
          <w:ilvl w:val="1"/>
          <w:numId w:val="1"/>
        </w:numPr>
        <w:spacing w:after="0"/>
        <w:rPr>
          <w:b/>
          <w:highlight w:val="green"/>
        </w:rPr>
      </w:pPr>
      <w:r w:rsidRPr="00271F56">
        <w:rPr>
          <w:b/>
          <w:highlight w:val="green"/>
        </w:rPr>
        <w:t>How does it related to data science?</w:t>
      </w:r>
    </w:p>
    <w:p w14:paraId="66463FB0" w14:textId="77777777" w:rsidR="00A00955" w:rsidRPr="00271F56" w:rsidRDefault="00A00955" w:rsidP="00A00955">
      <w:pPr>
        <w:numPr>
          <w:ilvl w:val="0"/>
          <w:numId w:val="1"/>
        </w:numPr>
        <w:spacing w:after="0"/>
        <w:rPr>
          <w:b/>
          <w:highlight w:val="green"/>
        </w:rPr>
      </w:pPr>
      <w:r w:rsidRPr="00271F56">
        <w:rPr>
          <w:b/>
          <w:highlight w:val="green"/>
        </w:rPr>
        <w:t>Pandas and the data sciences</w:t>
      </w:r>
    </w:p>
    <w:p w14:paraId="30061EA7" w14:textId="77777777" w:rsidR="00A00955" w:rsidRPr="00271F56" w:rsidRDefault="006A1E8D" w:rsidP="00A00955">
      <w:pPr>
        <w:numPr>
          <w:ilvl w:val="1"/>
          <w:numId w:val="1"/>
        </w:numPr>
        <w:spacing w:after="0"/>
        <w:rPr>
          <w:b/>
          <w:highlight w:val="green"/>
        </w:rPr>
      </w:pPr>
      <w:r w:rsidRPr="00271F56">
        <w:rPr>
          <w:b/>
          <w:highlight w:val="green"/>
        </w:rPr>
        <w:t>What is data science?</w:t>
      </w:r>
    </w:p>
    <w:p w14:paraId="75D2ACBB" w14:textId="77777777" w:rsidR="006A1E8D" w:rsidRPr="00271F56" w:rsidRDefault="006A1E8D" w:rsidP="00A00955">
      <w:pPr>
        <w:numPr>
          <w:ilvl w:val="1"/>
          <w:numId w:val="1"/>
        </w:numPr>
        <w:spacing w:after="0"/>
        <w:rPr>
          <w:b/>
          <w:highlight w:val="green"/>
        </w:rPr>
      </w:pPr>
      <w:r w:rsidRPr="00271F56">
        <w:rPr>
          <w:b/>
          <w:highlight w:val="green"/>
        </w:rPr>
        <w:t>How does pandas relate to data science?</w:t>
      </w:r>
    </w:p>
    <w:p w14:paraId="2E396763" w14:textId="77777777" w:rsidR="00A00955" w:rsidRPr="00271F56" w:rsidRDefault="00A00955" w:rsidP="00A00955">
      <w:pPr>
        <w:numPr>
          <w:ilvl w:val="1"/>
          <w:numId w:val="1"/>
        </w:numPr>
        <w:spacing w:after="0"/>
        <w:rPr>
          <w:b/>
          <w:highlight w:val="green"/>
        </w:rPr>
      </w:pPr>
      <w:r w:rsidRPr="00271F56">
        <w:rPr>
          <w:b/>
          <w:highlight w:val="green"/>
        </w:rPr>
        <w:t xml:space="preserve">The </w:t>
      </w:r>
      <w:proofErr w:type="gramStart"/>
      <w:r w:rsidRPr="00271F56">
        <w:rPr>
          <w:b/>
          <w:highlight w:val="green"/>
        </w:rPr>
        <w:t>pandas</w:t>
      </w:r>
      <w:proofErr w:type="gramEnd"/>
      <w:r w:rsidRPr="00271F56">
        <w:rPr>
          <w:b/>
          <w:highlight w:val="green"/>
        </w:rPr>
        <w:t xml:space="preserve"> data science cheat sheet</w:t>
      </w:r>
    </w:p>
    <w:p w14:paraId="6B4018B4" w14:textId="77777777" w:rsidR="00A00955" w:rsidRPr="00271F56" w:rsidRDefault="00A00955" w:rsidP="00A00955">
      <w:pPr>
        <w:numPr>
          <w:ilvl w:val="1"/>
          <w:numId w:val="1"/>
        </w:numPr>
        <w:spacing w:after="0"/>
        <w:rPr>
          <w:b/>
          <w:highlight w:val="green"/>
        </w:rPr>
      </w:pPr>
      <w:r w:rsidRPr="00271F56">
        <w:rPr>
          <w:b/>
          <w:highlight w:val="green"/>
        </w:rPr>
        <w:t>The process of data science and how it is supported by pandas</w:t>
      </w:r>
    </w:p>
    <w:p w14:paraId="1500A622" w14:textId="77777777" w:rsidR="00A00955" w:rsidRPr="00271F56" w:rsidRDefault="00A00955" w:rsidP="00A00955">
      <w:pPr>
        <w:numPr>
          <w:ilvl w:val="2"/>
          <w:numId w:val="1"/>
        </w:numPr>
        <w:spacing w:after="0"/>
        <w:rPr>
          <w:b/>
          <w:highlight w:val="green"/>
        </w:rPr>
      </w:pPr>
      <w:r w:rsidRPr="00271F56">
        <w:rPr>
          <w:b/>
          <w:highlight w:val="green"/>
        </w:rPr>
        <w:t xml:space="preserve">retrieve data, </w:t>
      </w:r>
    </w:p>
    <w:p w14:paraId="54F219D4" w14:textId="77777777" w:rsidR="00A00955" w:rsidRPr="00271F56" w:rsidRDefault="00A00955" w:rsidP="00A00955">
      <w:pPr>
        <w:numPr>
          <w:ilvl w:val="2"/>
          <w:numId w:val="1"/>
        </w:numPr>
        <w:spacing w:after="0"/>
        <w:rPr>
          <w:b/>
          <w:highlight w:val="green"/>
        </w:rPr>
      </w:pPr>
      <w:r w:rsidRPr="00271F56">
        <w:rPr>
          <w:b/>
          <w:highlight w:val="green"/>
        </w:rPr>
        <w:lastRenderedPageBreak/>
        <w:t xml:space="preserve">data preparation, </w:t>
      </w:r>
    </w:p>
    <w:p w14:paraId="66D5ABAF" w14:textId="77777777" w:rsidR="00A00955" w:rsidRPr="00271F56" w:rsidRDefault="00A00955" w:rsidP="00A00955">
      <w:pPr>
        <w:numPr>
          <w:ilvl w:val="2"/>
          <w:numId w:val="1"/>
        </w:numPr>
        <w:spacing w:after="0"/>
        <w:rPr>
          <w:b/>
          <w:highlight w:val="green"/>
        </w:rPr>
      </w:pPr>
      <w:r w:rsidRPr="00271F56">
        <w:rPr>
          <w:b/>
          <w:highlight w:val="green"/>
        </w:rPr>
        <w:t xml:space="preserve">data exploration, </w:t>
      </w:r>
    </w:p>
    <w:p w14:paraId="2E285854" w14:textId="77777777" w:rsidR="00A00955" w:rsidRPr="00271F56" w:rsidRDefault="00A00955" w:rsidP="00A00955">
      <w:pPr>
        <w:numPr>
          <w:ilvl w:val="2"/>
          <w:numId w:val="1"/>
        </w:numPr>
        <w:spacing w:after="0"/>
        <w:rPr>
          <w:b/>
          <w:highlight w:val="green"/>
        </w:rPr>
      </w:pPr>
      <w:r w:rsidRPr="00271F56">
        <w:rPr>
          <w:b/>
          <w:highlight w:val="green"/>
        </w:rPr>
        <w:t xml:space="preserve">data modeling, </w:t>
      </w:r>
    </w:p>
    <w:p w14:paraId="5CD15CBD" w14:textId="77777777" w:rsidR="00A00955" w:rsidRPr="00271F56" w:rsidRDefault="00A00955" w:rsidP="00A00955">
      <w:pPr>
        <w:numPr>
          <w:ilvl w:val="2"/>
          <w:numId w:val="1"/>
        </w:numPr>
        <w:spacing w:after="0"/>
        <w:rPr>
          <w:b/>
          <w:highlight w:val="green"/>
        </w:rPr>
      </w:pPr>
      <w:r w:rsidRPr="00271F56">
        <w:rPr>
          <w:b/>
          <w:highlight w:val="green"/>
        </w:rPr>
        <w:t>presentation</w:t>
      </w:r>
    </w:p>
    <w:p w14:paraId="66DFB0C6" w14:textId="77777777" w:rsidR="00A00955" w:rsidRPr="00271F56" w:rsidRDefault="00A00955" w:rsidP="00A00955">
      <w:pPr>
        <w:numPr>
          <w:ilvl w:val="2"/>
          <w:numId w:val="1"/>
        </w:numPr>
        <w:spacing w:after="0"/>
        <w:rPr>
          <w:b/>
          <w:highlight w:val="green"/>
        </w:rPr>
      </w:pPr>
      <w:r w:rsidRPr="00271F56">
        <w:rPr>
          <w:b/>
          <w:highlight w:val="green"/>
        </w:rPr>
        <w:t>automation</w:t>
      </w:r>
    </w:p>
    <w:p w14:paraId="2E8D8E46" w14:textId="77777777" w:rsidR="00A00955" w:rsidRPr="00271F56" w:rsidRDefault="00A00955" w:rsidP="00A00955">
      <w:pPr>
        <w:numPr>
          <w:ilvl w:val="1"/>
          <w:numId w:val="1"/>
        </w:numPr>
        <w:spacing w:after="0"/>
        <w:rPr>
          <w:b/>
          <w:highlight w:val="green"/>
        </w:rPr>
      </w:pPr>
      <w:r w:rsidRPr="00271F56">
        <w:rPr>
          <w:b/>
          <w:highlight w:val="green"/>
        </w:rPr>
        <w:t>Concepts of statistical analysis and application to pandas</w:t>
      </w:r>
    </w:p>
    <w:p w14:paraId="0797CDF4" w14:textId="77777777" w:rsidR="00A20C30" w:rsidRPr="00271F56" w:rsidRDefault="00A20C30" w:rsidP="00A00955">
      <w:pPr>
        <w:numPr>
          <w:ilvl w:val="2"/>
          <w:numId w:val="1"/>
        </w:numPr>
        <w:spacing w:after="0"/>
        <w:rPr>
          <w:b/>
          <w:highlight w:val="green"/>
        </w:rPr>
      </w:pPr>
      <w:r w:rsidRPr="00271F56">
        <w:rPr>
          <w:b/>
          <w:highlight w:val="green"/>
        </w:rPr>
        <w:t>Single and multivariate data</w:t>
      </w:r>
    </w:p>
    <w:p w14:paraId="65C4B7CB" w14:textId="77777777" w:rsidR="00A00955" w:rsidRPr="00271F56" w:rsidRDefault="00A00955" w:rsidP="00A00955">
      <w:pPr>
        <w:numPr>
          <w:ilvl w:val="2"/>
          <w:numId w:val="1"/>
        </w:numPr>
        <w:spacing w:after="0"/>
        <w:rPr>
          <w:b/>
          <w:highlight w:val="green"/>
        </w:rPr>
      </w:pPr>
      <w:r w:rsidRPr="00271F56">
        <w:rPr>
          <w:b/>
          <w:highlight w:val="green"/>
        </w:rPr>
        <w:t xml:space="preserve">descriptive data, </w:t>
      </w:r>
    </w:p>
    <w:p w14:paraId="46CBE2C1" w14:textId="77777777" w:rsidR="00A00955" w:rsidRPr="00271F56" w:rsidRDefault="00A00955" w:rsidP="00A00955">
      <w:pPr>
        <w:numPr>
          <w:ilvl w:val="2"/>
          <w:numId w:val="1"/>
        </w:numPr>
        <w:spacing w:after="0"/>
        <w:rPr>
          <w:b/>
          <w:highlight w:val="green"/>
        </w:rPr>
      </w:pPr>
      <w:r w:rsidRPr="00271F56">
        <w:rPr>
          <w:b/>
          <w:highlight w:val="green"/>
        </w:rPr>
        <w:t xml:space="preserve">probability, </w:t>
      </w:r>
    </w:p>
    <w:p w14:paraId="16C6D132" w14:textId="77777777" w:rsidR="00A00955" w:rsidRPr="00271F56" w:rsidRDefault="00A00955" w:rsidP="00A00955">
      <w:pPr>
        <w:numPr>
          <w:ilvl w:val="2"/>
          <w:numId w:val="1"/>
        </w:numPr>
        <w:spacing w:after="0"/>
        <w:rPr>
          <w:b/>
          <w:highlight w:val="green"/>
        </w:rPr>
      </w:pPr>
      <w:r w:rsidRPr="00271F56">
        <w:rPr>
          <w:b/>
          <w:highlight w:val="green"/>
        </w:rPr>
        <w:t xml:space="preserve">correlation, </w:t>
      </w:r>
    </w:p>
    <w:p w14:paraId="64541ECA" w14:textId="77777777" w:rsidR="00A00955" w:rsidRPr="00271F56" w:rsidRDefault="00A00955" w:rsidP="00A00955">
      <w:pPr>
        <w:numPr>
          <w:ilvl w:val="2"/>
          <w:numId w:val="1"/>
        </w:numPr>
        <w:spacing w:after="0"/>
        <w:rPr>
          <w:b/>
          <w:highlight w:val="green"/>
        </w:rPr>
      </w:pPr>
      <w:r w:rsidRPr="00271F56">
        <w:rPr>
          <w:b/>
          <w:highlight w:val="green"/>
        </w:rPr>
        <w:t xml:space="preserve">causation, </w:t>
      </w:r>
    </w:p>
    <w:p w14:paraId="0A2E0AFF" w14:textId="77777777" w:rsidR="00A20C30" w:rsidRPr="00271F56" w:rsidRDefault="00A00955" w:rsidP="00A20C30">
      <w:pPr>
        <w:numPr>
          <w:ilvl w:val="2"/>
          <w:numId w:val="1"/>
        </w:numPr>
        <w:spacing w:after="0"/>
        <w:rPr>
          <w:b/>
          <w:highlight w:val="green"/>
        </w:rPr>
      </w:pPr>
      <w:r w:rsidRPr="00271F56">
        <w:rPr>
          <w:b/>
          <w:highlight w:val="green"/>
        </w:rPr>
        <w:t>prediction</w:t>
      </w:r>
    </w:p>
    <w:p w14:paraId="2368836C" w14:textId="77777777" w:rsidR="00A00955" w:rsidRPr="00271F56" w:rsidRDefault="00A00955" w:rsidP="00A00955">
      <w:pPr>
        <w:numPr>
          <w:ilvl w:val="1"/>
          <w:numId w:val="1"/>
        </w:numPr>
        <w:spacing w:after="0"/>
        <w:rPr>
          <w:b/>
          <w:highlight w:val="green"/>
        </w:rPr>
      </w:pPr>
      <w:r w:rsidRPr="00271F56">
        <w:rPr>
          <w:b/>
          <w:highlight w:val="green"/>
        </w:rPr>
        <w:t xml:space="preserve">Types of data and applicability to pandas </w:t>
      </w:r>
    </w:p>
    <w:p w14:paraId="7B869535" w14:textId="77777777" w:rsidR="00A00955" w:rsidRPr="00271F56" w:rsidRDefault="00A00955" w:rsidP="00A00955">
      <w:pPr>
        <w:numPr>
          <w:ilvl w:val="2"/>
          <w:numId w:val="1"/>
        </w:numPr>
        <w:spacing w:after="0"/>
        <w:rPr>
          <w:b/>
          <w:highlight w:val="green"/>
        </w:rPr>
      </w:pPr>
      <w:r w:rsidRPr="00271F56">
        <w:rPr>
          <w:b/>
          <w:highlight w:val="green"/>
        </w:rPr>
        <w:t>Structured</w:t>
      </w:r>
    </w:p>
    <w:p w14:paraId="7516FD53" w14:textId="77777777" w:rsidR="00A00955" w:rsidRPr="00271F56" w:rsidRDefault="00A00955" w:rsidP="00A00955">
      <w:pPr>
        <w:numPr>
          <w:ilvl w:val="2"/>
          <w:numId w:val="1"/>
        </w:numPr>
        <w:spacing w:after="0"/>
        <w:rPr>
          <w:b/>
          <w:highlight w:val="green"/>
        </w:rPr>
      </w:pPr>
      <w:r w:rsidRPr="00271F56">
        <w:rPr>
          <w:b/>
          <w:highlight w:val="green"/>
        </w:rPr>
        <w:t>unstructured</w:t>
      </w:r>
    </w:p>
    <w:p w14:paraId="0E0148B9" w14:textId="77777777" w:rsidR="00A00955" w:rsidRPr="00271F56" w:rsidRDefault="00A00955" w:rsidP="00A00955">
      <w:pPr>
        <w:numPr>
          <w:ilvl w:val="1"/>
          <w:numId w:val="1"/>
        </w:numPr>
        <w:spacing w:after="0"/>
        <w:rPr>
          <w:b/>
          <w:highlight w:val="green"/>
        </w:rPr>
      </w:pPr>
      <w:r w:rsidRPr="00271F56">
        <w:rPr>
          <w:b/>
          <w:highlight w:val="green"/>
        </w:rPr>
        <w:t>Forms of structured data organization</w:t>
      </w:r>
    </w:p>
    <w:p w14:paraId="624FA684" w14:textId="77777777" w:rsidR="00A00955" w:rsidRPr="00271F56" w:rsidRDefault="00A00955" w:rsidP="00A00955">
      <w:pPr>
        <w:numPr>
          <w:ilvl w:val="2"/>
          <w:numId w:val="1"/>
        </w:numPr>
        <w:spacing w:after="0"/>
        <w:rPr>
          <w:b/>
          <w:highlight w:val="green"/>
        </w:rPr>
      </w:pPr>
      <w:r w:rsidRPr="00271F56">
        <w:rPr>
          <w:b/>
          <w:highlight w:val="green"/>
        </w:rPr>
        <w:t xml:space="preserve">categorical, </w:t>
      </w:r>
    </w:p>
    <w:p w14:paraId="24B3F078" w14:textId="77777777" w:rsidR="00A00955" w:rsidRPr="00271F56" w:rsidRDefault="00A00955" w:rsidP="00A00955">
      <w:pPr>
        <w:numPr>
          <w:ilvl w:val="2"/>
          <w:numId w:val="1"/>
        </w:numPr>
        <w:spacing w:after="0"/>
        <w:rPr>
          <w:b/>
          <w:highlight w:val="green"/>
        </w:rPr>
      </w:pPr>
      <w:r w:rsidRPr="00271F56">
        <w:rPr>
          <w:b/>
          <w:highlight w:val="green"/>
        </w:rPr>
        <w:t xml:space="preserve">continuous, </w:t>
      </w:r>
    </w:p>
    <w:p w14:paraId="261CEF42" w14:textId="77777777" w:rsidR="00A00955" w:rsidRPr="00271F56" w:rsidRDefault="00A00955" w:rsidP="00A00955">
      <w:pPr>
        <w:numPr>
          <w:ilvl w:val="2"/>
          <w:numId w:val="1"/>
        </w:numPr>
        <w:spacing w:after="0"/>
        <w:rPr>
          <w:b/>
          <w:highlight w:val="green"/>
        </w:rPr>
      </w:pPr>
      <w:r w:rsidRPr="00271F56">
        <w:rPr>
          <w:b/>
          <w:highlight w:val="green"/>
        </w:rPr>
        <w:t>time-series</w:t>
      </w:r>
    </w:p>
    <w:p w14:paraId="3F136B47" w14:textId="77777777" w:rsidR="006A1E8D" w:rsidRPr="00271F56" w:rsidRDefault="006A1E8D" w:rsidP="006A1E8D">
      <w:pPr>
        <w:numPr>
          <w:ilvl w:val="0"/>
          <w:numId w:val="1"/>
        </w:numPr>
        <w:spacing w:after="0"/>
        <w:rPr>
          <w:b/>
          <w:highlight w:val="green"/>
        </w:rPr>
      </w:pPr>
      <w:r w:rsidRPr="00271F56">
        <w:rPr>
          <w:b/>
          <w:highlight w:val="green"/>
        </w:rPr>
        <w:t>The strategy of the book</w:t>
      </w:r>
    </w:p>
    <w:p w14:paraId="67075463" w14:textId="77777777" w:rsidR="006A1E8D" w:rsidRPr="00271F56" w:rsidRDefault="006A1E8D" w:rsidP="006A1E8D">
      <w:pPr>
        <w:numPr>
          <w:ilvl w:val="1"/>
          <w:numId w:val="1"/>
        </w:numPr>
        <w:spacing w:after="0"/>
        <w:rPr>
          <w:b/>
          <w:highlight w:val="green"/>
        </w:rPr>
      </w:pPr>
      <w:r w:rsidRPr="00271F56">
        <w:rPr>
          <w:b/>
          <w:highlight w:val="green"/>
        </w:rPr>
        <w:t>Learning pandas</w:t>
      </w:r>
    </w:p>
    <w:p w14:paraId="1F3D52C0" w14:textId="77777777" w:rsidR="006A1E8D" w:rsidRPr="00271F56" w:rsidRDefault="006A1E8D" w:rsidP="006A1E8D">
      <w:pPr>
        <w:numPr>
          <w:ilvl w:val="1"/>
          <w:numId w:val="1"/>
        </w:numPr>
        <w:spacing w:after="0"/>
        <w:rPr>
          <w:b/>
          <w:highlight w:val="green"/>
        </w:rPr>
      </w:pPr>
      <w:r w:rsidRPr="00271F56">
        <w:rPr>
          <w:b/>
          <w:highlight w:val="green"/>
        </w:rPr>
        <w:t>Understanding how the concepts of pandas are used in data science</w:t>
      </w:r>
    </w:p>
    <w:p w14:paraId="0E9C6219" w14:textId="77777777" w:rsidR="006A1E8D" w:rsidRPr="00271F56" w:rsidRDefault="006A1E8D" w:rsidP="006A1E8D">
      <w:pPr>
        <w:numPr>
          <w:ilvl w:val="1"/>
          <w:numId w:val="1"/>
        </w:numPr>
        <w:spacing w:after="0"/>
        <w:rPr>
          <w:b/>
          <w:highlight w:val="green"/>
        </w:rPr>
      </w:pPr>
      <w:r w:rsidRPr="00271F56">
        <w:rPr>
          <w:b/>
          <w:highlight w:val="green"/>
        </w:rPr>
        <w:t>Closing with demonstration of data science concepts in pandas as applied to finance</w:t>
      </w:r>
    </w:p>
    <w:p w14:paraId="206C2476" w14:textId="77777777" w:rsidR="00A00955" w:rsidRDefault="006A1E8D" w:rsidP="00C22A90">
      <w:pPr>
        <w:spacing w:after="0"/>
      </w:pPr>
      <w:r w:rsidRPr="00271F56">
        <w:rPr>
          <w:highlight w:val="green"/>
        </w:rPr>
        <w:t>At the end of the chapter the reader will understand how each of the subsequent chapters utilized pandas to facilitate manipulating data and supporting the processes in data science.</w:t>
      </w:r>
    </w:p>
    <w:p w14:paraId="6FBF925D" w14:textId="77777777" w:rsidR="006A1E8D" w:rsidRPr="006A1E8D" w:rsidRDefault="006A1E8D" w:rsidP="00C22A90">
      <w:pPr>
        <w:spacing w:after="0"/>
      </w:pPr>
    </w:p>
    <w:p w14:paraId="235EEF46" w14:textId="77777777" w:rsidR="00C22A90" w:rsidRPr="00271F56" w:rsidRDefault="006A1E8D" w:rsidP="00C22A90">
      <w:pPr>
        <w:spacing w:after="0"/>
        <w:rPr>
          <w:b/>
          <w:highlight w:val="yellow"/>
        </w:rPr>
      </w:pPr>
      <w:commentRangeStart w:id="1"/>
      <w:r w:rsidRPr="00271F56">
        <w:rPr>
          <w:b/>
          <w:highlight w:val="yellow"/>
        </w:rPr>
        <w:t>Chapter 2</w:t>
      </w:r>
      <w:r w:rsidR="00C22A90" w:rsidRPr="00271F56">
        <w:rPr>
          <w:b/>
          <w:highlight w:val="yellow"/>
        </w:rPr>
        <w:t xml:space="preserve">: </w:t>
      </w:r>
      <w:r w:rsidR="00E9383E" w:rsidRPr="00271F56">
        <w:rPr>
          <w:b/>
          <w:highlight w:val="yellow"/>
        </w:rPr>
        <w:t>Up and running with pandas</w:t>
      </w:r>
      <w:r w:rsidR="00A57CC3" w:rsidRPr="00271F56">
        <w:rPr>
          <w:b/>
          <w:highlight w:val="yellow"/>
        </w:rPr>
        <w:t xml:space="preserve"> (15</w:t>
      </w:r>
      <w:r w:rsidR="00E67368" w:rsidRPr="00271F56">
        <w:rPr>
          <w:b/>
          <w:highlight w:val="yellow"/>
        </w:rPr>
        <w:t xml:space="preserve"> pages)</w:t>
      </w:r>
      <w:commentRangeEnd w:id="1"/>
      <w:r w:rsidR="00271F56">
        <w:rPr>
          <w:rStyle w:val="CommentReference"/>
        </w:rPr>
        <w:commentReference w:id="1"/>
      </w:r>
    </w:p>
    <w:p w14:paraId="0C0E2314" w14:textId="77777777" w:rsidR="00C22A90" w:rsidRPr="00271F56" w:rsidRDefault="00C22A90" w:rsidP="00C22A90">
      <w:pPr>
        <w:spacing w:after="0"/>
        <w:rPr>
          <w:b/>
          <w:highlight w:val="yellow"/>
        </w:rPr>
      </w:pPr>
      <w:r w:rsidRPr="00271F56">
        <w:rPr>
          <w:highlight w:val="yellow"/>
        </w:rPr>
        <w:t>This chapter will instruct the reader on obtain and install p</w:t>
      </w:r>
      <w:r w:rsidR="004117E3" w:rsidRPr="00271F56">
        <w:rPr>
          <w:highlight w:val="yellow"/>
        </w:rPr>
        <w:t xml:space="preserve">andas, and to get introduce a few of the basic concepts in pandas.  We will also look at how the examples are presented using </w:t>
      </w:r>
      <w:proofErr w:type="spellStart"/>
      <w:r w:rsidR="004117E3" w:rsidRPr="00271F56">
        <w:rPr>
          <w:highlight w:val="yellow"/>
        </w:rPr>
        <w:t>iPython</w:t>
      </w:r>
      <w:proofErr w:type="spellEnd"/>
      <w:r w:rsidR="004117E3" w:rsidRPr="00271F56">
        <w:rPr>
          <w:highlight w:val="yellow"/>
        </w:rPr>
        <w:t xml:space="preserve"> and </w:t>
      </w:r>
      <w:proofErr w:type="spellStart"/>
      <w:r w:rsidR="004117E3" w:rsidRPr="00271F56">
        <w:rPr>
          <w:highlight w:val="yellow"/>
        </w:rPr>
        <w:t>Juypter</w:t>
      </w:r>
      <w:proofErr w:type="spellEnd"/>
      <w:r w:rsidR="004117E3" w:rsidRPr="00271F56">
        <w:rPr>
          <w:highlight w:val="yellow"/>
        </w:rPr>
        <w:t xml:space="preserve"> notebook.</w:t>
      </w:r>
    </w:p>
    <w:p w14:paraId="15647728" w14:textId="77777777" w:rsidR="00BF1E05" w:rsidRPr="00271F56" w:rsidRDefault="00E9383E" w:rsidP="00BF1E05">
      <w:pPr>
        <w:numPr>
          <w:ilvl w:val="0"/>
          <w:numId w:val="1"/>
        </w:numPr>
        <w:spacing w:after="0"/>
        <w:rPr>
          <w:b/>
          <w:highlight w:val="yellow"/>
        </w:rPr>
      </w:pPr>
      <w:r w:rsidRPr="00271F56">
        <w:rPr>
          <w:b/>
          <w:highlight w:val="yellow"/>
        </w:rPr>
        <w:t>Installing and using pandas</w:t>
      </w:r>
    </w:p>
    <w:p w14:paraId="4A3BF88C" w14:textId="77777777" w:rsidR="00A57CC3" w:rsidRPr="00271F56" w:rsidRDefault="00E9383E" w:rsidP="00A57CC3">
      <w:pPr>
        <w:numPr>
          <w:ilvl w:val="0"/>
          <w:numId w:val="1"/>
        </w:numPr>
        <w:spacing w:after="0"/>
        <w:rPr>
          <w:b/>
          <w:highlight w:val="yellow"/>
        </w:rPr>
      </w:pPr>
      <w:r w:rsidRPr="00271F56">
        <w:rPr>
          <w:b/>
          <w:highlight w:val="yellow"/>
        </w:rPr>
        <w:t xml:space="preserve">Using </w:t>
      </w:r>
      <w:proofErr w:type="spellStart"/>
      <w:r w:rsidRPr="00271F56">
        <w:rPr>
          <w:b/>
          <w:highlight w:val="yellow"/>
        </w:rPr>
        <w:t>Jupyter</w:t>
      </w:r>
      <w:proofErr w:type="spellEnd"/>
      <w:r w:rsidRPr="00271F56">
        <w:rPr>
          <w:b/>
          <w:highlight w:val="yellow"/>
        </w:rPr>
        <w:t xml:space="preserve"> notebooks</w:t>
      </w:r>
      <w:r w:rsidR="00A57CC3" w:rsidRPr="00271F56">
        <w:rPr>
          <w:b/>
          <w:highlight w:val="yellow"/>
        </w:rPr>
        <w:t xml:space="preserve"> and the source code of the book</w:t>
      </w:r>
    </w:p>
    <w:p w14:paraId="79BAE37B" w14:textId="77777777" w:rsidR="00E9383E" w:rsidRPr="00271F56" w:rsidRDefault="00E9383E" w:rsidP="00E9383E">
      <w:pPr>
        <w:spacing w:after="0"/>
        <w:rPr>
          <w:b/>
          <w:highlight w:val="yellow"/>
        </w:rPr>
      </w:pPr>
    </w:p>
    <w:p w14:paraId="11B5D09C" w14:textId="77777777" w:rsidR="00E9383E" w:rsidRDefault="00681DA8" w:rsidP="00E9383E">
      <w:pPr>
        <w:spacing w:after="0"/>
      </w:pPr>
      <w:r w:rsidRPr="00271F56">
        <w:rPr>
          <w:highlight w:val="yellow"/>
        </w:rPr>
        <w:t>By the end of this chapter</w:t>
      </w:r>
      <w:r w:rsidR="00A57CC3" w:rsidRPr="00271F56">
        <w:rPr>
          <w:highlight w:val="yellow"/>
        </w:rPr>
        <w:t xml:space="preserve"> the user will have pandas installed and </w:t>
      </w:r>
      <w:proofErr w:type="gramStart"/>
      <w:r w:rsidR="00A57CC3" w:rsidRPr="00271F56">
        <w:rPr>
          <w:highlight w:val="yellow"/>
        </w:rPr>
        <w:t>be able to</w:t>
      </w:r>
      <w:proofErr w:type="gramEnd"/>
      <w:r w:rsidR="00A57CC3" w:rsidRPr="00271F56">
        <w:rPr>
          <w:highlight w:val="yellow"/>
        </w:rPr>
        <w:t xml:space="preserve"> use the examples in the subsequent chapters.</w:t>
      </w:r>
    </w:p>
    <w:p w14:paraId="0710ABF2" w14:textId="77777777" w:rsidR="004117E3" w:rsidRDefault="004117E3" w:rsidP="00E9383E">
      <w:pPr>
        <w:spacing w:after="0"/>
      </w:pPr>
    </w:p>
    <w:p w14:paraId="25A10A07" w14:textId="026D2DFC" w:rsidR="00E9383E" w:rsidRDefault="00E9383E" w:rsidP="00E9383E">
      <w:pPr>
        <w:spacing w:after="0"/>
        <w:rPr>
          <w:b/>
        </w:rPr>
      </w:pPr>
      <w:commentRangeStart w:id="2"/>
      <w:r w:rsidRPr="00271F56">
        <w:rPr>
          <w:b/>
          <w:highlight w:val="yellow"/>
        </w:rPr>
        <w:t xml:space="preserve">Chapter </w:t>
      </w:r>
      <w:r w:rsidR="00A57CC3" w:rsidRPr="00271F56">
        <w:rPr>
          <w:b/>
          <w:highlight w:val="yellow"/>
        </w:rPr>
        <w:t>3</w:t>
      </w:r>
      <w:r w:rsidRPr="00271F56">
        <w:rPr>
          <w:b/>
          <w:highlight w:val="yellow"/>
        </w:rPr>
        <w:t>:</w:t>
      </w:r>
      <w:r w:rsidR="001B7DDF">
        <w:rPr>
          <w:b/>
          <w:highlight w:val="yellow"/>
        </w:rPr>
        <w:t xml:space="preserve"> Representing univariate data with the pandas Series</w:t>
      </w:r>
      <w:commentRangeStart w:id="3"/>
      <w:r w:rsidR="00A57CC3" w:rsidRPr="00271F56">
        <w:rPr>
          <w:b/>
          <w:highlight w:val="yellow"/>
        </w:rPr>
        <w:t xml:space="preserve"> </w:t>
      </w:r>
      <w:commentRangeEnd w:id="3"/>
      <w:r w:rsidR="0031635E">
        <w:rPr>
          <w:rStyle w:val="CommentReference"/>
        </w:rPr>
        <w:commentReference w:id="3"/>
      </w:r>
      <w:r w:rsidR="00A57CC3" w:rsidRPr="00271F56">
        <w:rPr>
          <w:b/>
          <w:highlight w:val="yellow"/>
        </w:rPr>
        <w:t>(50</w:t>
      </w:r>
      <w:r w:rsidR="00E67368" w:rsidRPr="00271F56">
        <w:rPr>
          <w:b/>
          <w:highlight w:val="yellow"/>
        </w:rPr>
        <w:t xml:space="preserve"> pages)</w:t>
      </w:r>
      <w:commentRangeEnd w:id="2"/>
      <w:r w:rsidR="00271F56">
        <w:rPr>
          <w:rStyle w:val="CommentReference"/>
        </w:rPr>
        <w:commentReference w:id="2"/>
      </w:r>
    </w:p>
    <w:p w14:paraId="2E0A8157" w14:textId="77777777" w:rsidR="00DD74CF" w:rsidRPr="00DD74CF" w:rsidRDefault="00DD74CF" w:rsidP="00DD74CF">
      <w:pPr>
        <w:spacing w:after="0"/>
        <w:rPr>
          <w:b/>
        </w:rPr>
      </w:pPr>
      <w:r>
        <w:t>This chapt</w:t>
      </w:r>
      <w:r w:rsidR="0065712B">
        <w:t>er will walk the reader through use of the pandas Series, which provides 1-diemensional, indexed, data representation.</w:t>
      </w:r>
      <w:r w:rsidR="00C03F99">
        <w:t xml:space="preserve">  The reader will learn about how to create Series </w:t>
      </w:r>
      <w:r w:rsidR="00C03F99">
        <w:lastRenderedPageBreak/>
        <w:t>objects and to manipulate data held within.  They will also learn about indexes and alignment of data, and about how the Series can be used to slice data.</w:t>
      </w:r>
    </w:p>
    <w:p w14:paraId="6410B56E" w14:textId="77777777" w:rsidR="00A57CC3" w:rsidRDefault="00A57CC3" w:rsidP="00DD74CF">
      <w:pPr>
        <w:pStyle w:val="ListParagraph"/>
        <w:numPr>
          <w:ilvl w:val="0"/>
          <w:numId w:val="4"/>
        </w:numPr>
        <w:spacing w:after="0"/>
        <w:rPr>
          <w:b/>
        </w:rPr>
      </w:pPr>
      <w:r>
        <w:rPr>
          <w:b/>
        </w:rPr>
        <w:t>The purpose of the Series</w:t>
      </w:r>
    </w:p>
    <w:p w14:paraId="700D1A18" w14:textId="77777777" w:rsidR="00A57CC3" w:rsidRDefault="00A57CC3" w:rsidP="00DD74CF">
      <w:pPr>
        <w:pStyle w:val="ListParagraph"/>
        <w:numPr>
          <w:ilvl w:val="0"/>
          <w:numId w:val="4"/>
        </w:numPr>
        <w:spacing w:after="0"/>
        <w:rPr>
          <w:b/>
        </w:rPr>
      </w:pPr>
      <w:r>
        <w:rPr>
          <w:b/>
        </w:rPr>
        <w:t xml:space="preserve">How does a series differ from a </w:t>
      </w:r>
      <w:proofErr w:type="spellStart"/>
      <w:r>
        <w:rPr>
          <w:b/>
        </w:rPr>
        <w:t>NumPy</w:t>
      </w:r>
      <w:proofErr w:type="spellEnd"/>
      <w:r>
        <w:rPr>
          <w:b/>
        </w:rPr>
        <w:t xml:space="preserve"> array?</w:t>
      </w:r>
    </w:p>
    <w:p w14:paraId="41AF0274" w14:textId="77777777" w:rsidR="00A57CC3" w:rsidRDefault="00A57CC3" w:rsidP="00DD74CF">
      <w:pPr>
        <w:pStyle w:val="ListParagraph"/>
        <w:numPr>
          <w:ilvl w:val="0"/>
          <w:numId w:val="4"/>
        </w:numPr>
        <w:spacing w:after="0"/>
        <w:rPr>
          <w:b/>
        </w:rPr>
      </w:pPr>
      <w:r>
        <w:rPr>
          <w:b/>
        </w:rPr>
        <w:t>Slicing a Series</w:t>
      </w:r>
    </w:p>
    <w:p w14:paraId="71FE002B" w14:textId="77777777" w:rsidR="00DD74CF" w:rsidRPr="00DD74CF" w:rsidRDefault="00DD74CF" w:rsidP="00DD74CF">
      <w:pPr>
        <w:pStyle w:val="ListParagraph"/>
        <w:numPr>
          <w:ilvl w:val="0"/>
          <w:numId w:val="4"/>
        </w:numPr>
        <w:spacing w:after="0"/>
        <w:rPr>
          <w:b/>
        </w:rPr>
      </w:pPr>
      <w:r w:rsidRPr="00DD74CF">
        <w:rPr>
          <w:b/>
        </w:rPr>
        <w:t>Creating and initializing a Series and its index</w:t>
      </w:r>
    </w:p>
    <w:p w14:paraId="38595E45" w14:textId="77777777" w:rsidR="00DD74CF" w:rsidRPr="00DD74CF" w:rsidRDefault="00DD74CF" w:rsidP="00DD74CF">
      <w:pPr>
        <w:pStyle w:val="ListParagraph"/>
        <w:numPr>
          <w:ilvl w:val="0"/>
          <w:numId w:val="4"/>
        </w:numPr>
        <w:spacing w:after="0"/>
        <w:rPr>
          <w:b/>
        </w:rPr>
      </w:pPr>
      <w:r w:rsidRPr="00DD74CF">
        <w:rPr>
          <w:b/>
        </w:rPr>
        <w:t>Determining the shape of a Series object</w:t>
      </w:r>
    </w:p>
    <w:p w14:paraId="57823F3A" w14:textId="77777777" w:rsidR="00DD74CF" w:rsidRPr="00DD74CF" w:rsidRDefault="00DD74CF" w:rsidP="00DD74CF">
      <w:pPr>
        <w:pStyle w:val="ListParagraph"/>
        <w:numPr>
          <w:ilvl w:val="0"/>
          <w:numId w:val="4"/>
        </w:numPr>
        <w:spacing w:after="0"/>
        <w:rPr>
          <w:b/>
        </w:rPr>
      </w:pPr>
      <w:r w:rsidRPr="00DD74CF">
        <w:rPr>
          <w:b/>
        </w:rPr>
        <w:t>Heads, tails, uniqueness, and counts of values</w:t>
      </w:r>
    </w:p>
    <w:p w14:paraId="3AC07CD2" w14:textId="77777777" w:rsidR="00DD74CF" w:rsidRPr="00DD74CF" w:rsidRDefault="00DD74CF" w:rsidP="00DD74CF">
      <w:pPr>
        <w:pStyle w:val="ListParagraph"/>
        <w:numPr>
          <w:ilvl w:val="0"/>
          <w:numId w:val="4"/>
        </w:numPr>
        <w:spacing w:after="0"/>
        <w:rPr>
          <w:b/>
        </w:rPr>
      </w:pPr>
      <w:r w:rsidRPr="00DD74CF">
        <w:rPr>
          <w:b/>
        </w:rPr>
        <w:t>Looking up values in a Series object</w:t>
      </w:r>
    </w:p>
    <w:p w14:paraId="05815B96" w14:textId="77777777" w:rsidR="00DD74CF" w:rsidRPr="00DD74CF" w:rsidRDefault="00DD74CF" w:rsidP="00DD74CF">
      <w:pPr>
        <w:pStyle w:val="ListParagraph"/>
        <w:numPr>
          <w:ilvl w:val="0"/>
          <w:numId w:val="4"/>
        </w:numPr>
        <w:spacing w:after="0"/>
        <w:rPr>
          <w:b/>
        </w:rPr>
      </w:pPr>
      <w:r w:rsidRPr="00DD74CF">
        <w:rPr>
          <w:b/>
        </w:rPr>
        <w:t>Boolean selection</w:t>
      </w:r>
    </w:p>
    <w:p w14:paraId="4EA32E0E" w14:textId="77777777" w:rsidR="00DD74CF" w:rsidRPr="00DD74CF" w:rsidRDefault="00DD74CF" w:rsidP="00DD74CF">
      <w:pPr>
        <w:pStyle w:val="ListParagraph"/>
        <w:numPr>
          <w:ilvl w:val="0"/>
          <w:numId w:val="4"/>
        </w:numPr>
        <w:spacing w:after="0"/>
        <w:rPr>
          <w:b/>
        </w:rPr>
      </w:pPr>
      <w:r w:rsidRPr="00DD74CF">
        <w:rPr>
          <w:b/>
        </w:rPr>
        <w:t>Alignment via index labels</w:t>
      </w:r>
    </w:p>
    <w:p w14:paraId="652AC180" w14:textId="77777777" w:rsidR="00DD74CF" w:rsidRPr="00DD74CF" w:rsidRDefault="00DD74CF" w:rsidP="00DD74CF">
      <w:pPr>
        <w:pStyle w:val="ListParagraph"/>
        <w:numPr>
          <w:ilvl w:val="0"/>
          <w:numId w:val="4"/>
        </w:numPr>
        <w:spacing w:after="0"/>
        <w:rPr>
          <w:b/>
        </w:rPr>
      </w:pPr>
      <w:r w:rsidRPr="00DD74CF">
        <w:rPr>
          <w:b/>
        </w:rPr>
        <w:t>Arithmetic operations on a Series object</w:t>
      </w:r>
    </w:p>
    <w:p w14:paraId="344E335A" w14:textId="77777777" w:rsidR="00DD74CF" w:rsidRPr="00DD74CF" w:rsidRDefault="00DD74CF" w:rsidP="00DD74CF">
      <w:pPr>
        <w:pStyle w:val="ListParagraph"/>
        <w:numPr>
          <w:ilvl w:val="0"/>
          <w:numId w:val="4"/>
        </w:numPr>
        <w:spacing w:after="0"/>
        <w:rPr>
          <w:b/>
        </w:rPr>
      </w:pPr>
      <w:proofErr w:type="spellStart"/>
      <w:r w:rsidRPr="00DD74CF">
        <w:rPr>
          <w:b/>
        </w:rPr>
        <w:t>Reindexing</w:t>
      </w:r>
      <w:proofErr w:type="spellEnd"/>
      <w:r w:rsidRPr="00DD74CF">
        <w:rPr>
          <w:b/>
        </w:rPr>
        <w:t xml:space="preserve"> a Series object</w:t>
      </w:r>
    </w:p>
    <w:p w14:paraId="3714D418" w14:textId="77777777" w:rsidR="00DD74CF" w:rsidRPr="00DD74CF" w:rsidRDefault="00DD74CF" w:rsidP="00DD74CF">
      <w:pPr>
        <w:pStyle w:val="ListParagraph"/>
        <w:numPr>
          <w:ilvl w:val="0"/>
          <w:numId w:val="4"/>
        </w:numPr>
        <w:spacing w:after="0"/>
        <w:rPr>
          <w:b/>
        </w:rPr>
      </w:pPr>
      <w:r w:rsidRPr="00DD74CF">
        <w:rPr>
          <w:b/>
        </w:rPr>
        <w:t>Applying arithmetic operations on Series objects</w:t>
      </w:r>
    </w:p>
    <w:p w14:paraId="351972BD" w14:textId="77777777" w:rsidR="00DD74CF" w:rsidRPr="00DD74CF" w:rsidRDefault="00DD74CF" w:rsidP="00DD74CF">
      <w:pPr>
        <w:pStyle w:val="ListParagraph"/>
        <w:numPr>
          <w:ilvl w:val="0"/>
          <w:numId w:val="4"/>
        </w:numPr>
        <w:spacing w:after="0"/>
        <w:rPr>
          <w:b/>
        </w:rPr>
      </w:pPr>
      <w:r w:rsidRPr="00DD74CF">
        <w:rPr>
          <w:b/>
        </w:rPr>
        <w:t>The special case of Not-A-Number (</w:t>
      </w:r>
      <w:proofErr w:type="spellStart"/>
      <w:r w:rsidRPr="00DD74CF">
        <w:rPr>
          <w:b/>
        </w:rPr>
        <w:t>NaN</w:t>
      </w:r>
      <w:proofErr w:type="spellEnd"/>
      <w:r w:rsidRPr="00DD74CF">
        <w:rPr>
          <w:b/>
        </w:rPr>
        <w:t>)</w:t>
      </w:r>
    </w:p>
    <w:p w14:paraId="2C538438" w14:textId="77777777" w:rsidR="00E9383E" w:rsidRDefault="00E9383E" w:rsidP="00E9383E">
      <w:pPr>
        <w:spacing w:after="0"/>
        <w:rPr>
          <w:b/>
        </w:rPr>
      </w:pPr>
    </w:p>
    <w:p w14:paraId="1B041DBB" w14:textId="77777777" w:rsidR="00E9383E" w:rsidRDefault="00E9383E" w:rsidP="00E9383E">
      <w:pPr>
        <w:spacing w:after="0"/>
      </w:pPr>
      <w:r>
        <w:t>By the end of this chapter</w:t>
      </w:r>
      <w:r w:rsidR="0065712B">
        <w:t xml:space="preserve"> the reader will </w:t>
      </w:r>
      <w:r w:rsidR="005E76A0">
        <w:t>have a solid understanding of using the pandas Series object.</w:t>
      </w:r>
    </w:p>
    <w:p w14:paraId="07F54A0E" w14:textId="77777777" w:rsidR="009A37E6" w:rsidRDefault="009A37E6" w:rsidP="00A36093">
      <w:pPr>
        <w:spacing w:after="0"/>
        <w:rPr>
          <w:b/>
        </w:rPr>
      </w:pPr>
    </w:p>
    <w:p w14:paraId="6826BA9F" w14:textId="0CDA51F2" w:rsidR="00236238" w:rsidRDefault="00A57CC3" w:rsidP="00C22A90">
      <w:pPr>
        <w:spacing w:after="0"/>
        <w:outlineLvl w:val="0"/>
        <w:rPr>
          <w:b/>
        </w:rPr>
      </w:pPr>
      <w:commentRangeStart w:id="4"/>
      <w:commentRangeStart w:id="5"/>
      <w:commentRangeStart w:id="6"/>
      <w:r w:rsidRPr="00271F56">
        <w:rPr>
          <w:b/>
          <w:highlight w:val="yellow"/>
        </w:rPr>
        <w:t>Chapter 4</w:t>
      </w:r>
      <w:r w:rsidR="00712F4C" w:rsidRPr="00271F56">
        <w:rPr>
          <w:b/>
          <w:highlight w:val="yellow"/>
        </w:rPr>
        <w:t>:</w:t>
      </w:r>
      <w:r w:rsidR="00C22A90" w:rsidRPr="00271F56">
        <w:rPr>
          <w:b/>
          <w:highlight w:val="yellow"/>
        </w:rPr>
        <w:t xml:space="preserve"> </w:t>
      </w:r>
      <w:r w:rsidR="001B7DDF">
        <w:rPr>
          <w:b/>
          <w:highlight w:val="yellow"/>
        </w:rPr>
        <w:t>Basics of m</w:t>
      </w:r>
      <w:r w:rsidRPr="00271F56">
        <w:rPr>
          <w:b/>
          <w:highlight w:val="yellow"/>
        </w:rPr>
        <w:t xml:space="preserve">ulti-variate data with the </w:t>
      </w:r>
      <w:r w:rsidR="00E56D47" w:rsidRPr="00271F56">
        <w:rPr>
          <w:b/>
          <w:highlight w:val="yellow"/>
        </w:rPr>
        <w:t xml:space="preserve">pandas </w:t>
      </w:r>
      <w:proofErr w:type="spellStart"/>
      <w:r w:rsidR="00E56D47" w:rsidRPr="00271F56">
        <w:rPr>
          <w:b/>
          <w:highlight w:val="yellow"/>
        </w:rPr>
        <w:t>DataFrame</w:t>
      </w:r>
      <w:proofErr w:type="spellEnd"/>
      <w:r w:rsidR="001B7DDF">
        <w:rPr>
          <w:b/>
          <w:highlight w:val="yellow"/>
        </w:rPr>
        <w:t xml:space="preserve"> (35</w:t>
      </w:r>
      <w:r w:rsidR="00E67368" w:rsidRPr="00271F56">
        <w:rPr>
          <w:b/>
          <w:highlight w:val="yellow"/>
        </w:rPr>
        <w:t xml:space="preserve"> pages)</w:t>
      </w:r>
      <w:commentRangeEnd w:id="4"/>
      <w:r w:rsidR="00271F56">
        <w:rPr>
          <w:rStyle w:val="CommentReference"/>
        </w:rPr>
        <w:commentReference w:id="4"/>
      </w:r>
      <w:commentRangeEnd w:id="5"/>
      <w:r w:rsidR="00406669">
        <w:rPr>
          <w:rStyle w:val="CommentReference"/>
        </w:rPr>
        <w:commentReference w:id="5"/>
      </w:r>
      <w:commentRangeEnd w:id="6"/>
      <w:r w:rsidR="001B7DDF">
        <w:rPr>
          <w:rStyle w:val="CommentReference"/>
        </w:rPr>
        <w:commentReference w:id="6"/>
      </w:r>
    </w:p>
    <w:p w14:paraId="652828EB" w14:textId="7806CC04" w:rsidR="001B7DDF" w:rsidRDefault="00C03F99" w:rsidP="00FB3483">
      <w:pPr>
        <w:spacing w:after="0"/>
      </w:pPr>
      <w:r>
        <w:t>This chapt</w:t>
      </w:r>
      <w:r w:rsidR="001B7DDF">
        <w:t xml:space="preserve">er will walk the reader through basic use of the pandas </w:t>
      </w:r>
      <w:proofErr w:type="spellStart"/>
      <w:r w:rsidR="001B7DDF">
        <w:t>DataFrame</w:t>
      </w:r>
      <w:proofErr w:type="spellEnd"/>
      <w:r w:rsidR="001B7DDF">
        <w:t xml:space="preserve">, </w:t>
      </w:r>
      <w:r>
        <w:t xml:space="preserve">which provides </w:t>
      </w:r>
      <w:r w:rsidR="001B7DDF">
        <w:t>and index multivariate data representation.</w:t>
      </w:r>
      <w:r>
        <w:t xml:space="preserve"> </w:t>
      </w:r>
      <w:r w:rsidR="001B7DDF">
        <w:t>This chapter will instruct the r</w:t>
      </w:r>
      <w:r>
        <w:t xml:space="preserve">eader </w:t>
      </w:r>
      <w:r w:rsidR="001B7DDF">
        <w:t xml:space="preserve">to be able to create </w:t>
      </w:r>
      <w:proofErr w:type="spellStart"/>
      <w:r w:rsidR="001B7DDF">
        <w:t>DataFrame</w:t>
      </w:r>
      <w:proofErr w:type="spellEnd"/>
      <w:r w:rsidR="001B7DDF">
        <w:t xml:space="preserve"> objects using various sets of static data, and how to perform selection of specific columns and rows within. Complex query, manipulation and indexing will be now handled in a subsequent chapter.</w:t>
      </w:r>
    </w:p>
    <w:p w14:paraId="0AAD00F0" w14:textId="77777777" w:rsidR="001B7DDF" w:rsidRDefault="001B7DDF" w:rsidP="00FB3483">
      <w:pPr>
        <w:spacing w:after="0"/>
      </w:pPr>
    </w:p>
    <w:p w14:paraId="12CC8456" w14:textId="50B6AA38" w:rsidR="00E56D47" w:rsidRPr="001B7DDF" w:rsidRDefault="00C03F99" w:rsidP="00FB3483">
      <w:pPr>
        <w:spacing w:after="0"/>
        <w:rPr>
          <w:b/>
        </w:rPr>
      </w:pPr>
      <w:r>
        <w:t xml:space="preserve">They will also learn about indexes, hierarchical indexes, and alignment of data, and about how the </w:t>
      </w:r>
      <w:proofErr w:type="spellStart"/>
      <w:r w:rsidR="001B7DDF">
        <w:t>DataFrame</w:t>
      </w:r>
      <w:proofErr w:type="spellEnd"/>
      <w:r>
        <w:t xml:space="preserve"> can be used to slice data.</w:t>
      </w:r>
    </w:p>
    <w:p w14:paraId="4AFD950F" w14:textId="77777777" w:rsidR="00A57CC3" w:rsidRDefault="00A57CC3" w:rsidP="00E56D47">
      <w:pPr>
        <w:numPr>
          <w:ilvl w:val="0"/>
          <w:numId w:val="1"/>
        </w:numPr>
        <w:spacing w:after="0"/>
        <w:rPr>
          <w:b/>
        </w:rPr>
      </w:pPr>
      <w:r>
        <w:rPr>
          <w:b/>
        </w:rPr>
        <w:t xml:space="preserve">The purpose of a </w:t>
      </w:r>
      <w:proofErr w:type="spellStart"/>
      <w:r>
        <w:rPr>
          <w:b/>
        </w:rPr>
        <w:t>DataFrame</w:t>
      </w:r>
      <w:proofErr w:type="spellEnd"/>
    </w:p>
    <w:p w14:paraId="7D4C34AA" w14:textId="77777777" w:rsidR="00E56D47" w:rsidRPr="00E56D47" w:rsidRDefault="00E56D47" w:rsidP="00E56D47">
      <w:pPr>
        <w:numPr>
          <w:ilvl w:val="0"/>
          <w:numId w:val="1"/>
        </w:numPr>
        <w:spacing w:after="0"/>
        <w:rPr>
          <w:b/>
        </w:rPr>
      </w:pPr>
      <w:r w:rsidRPr="00E56D47">
        <w:rPr>
          <w:b/>
        </w:rPr>
        <w:t xml:space="preserve">Creating a </w:t>
      </w:r>
      <w:proofErr w:type="spellStart"/>
      <w:r w:rsidRPr="00E56D47">
        <w:rPr>
          <w:b/>
        </w:rPr>
        <w:t>DataFrame</w:t>
      </w:r>
      <w:proofErr w:type="spellEnd"/>
      <w:r w:rsidRPr="00E56D47">
        <w:rPr>
          <w:b/>
        </w:rPr>
        <w:t xml:space="preserve"> from scratch</w:t>
      </w:r>
    </w:p>
    <w:p w14:paraId="6F8D6440" w14:textId="2FA0EB50" w:rsidR="00E56D47" w:rsidRPr="00E56D47" w:rsidRDefault="00E56D47" w:rsidP="00E56D47">
      <w:pPr>
        <w:numPr>
          <w:ilvl w:val="0"/>
          <w:numId w:val="1"/>
        </w:numPr>
        <w:spacing w:after="0"/>
        <w:rPr>
          <w:b/>
        </w:rPr>
      </w:pPr>
      <w:r w:rsidRPr="00E56D47">
        <w:rPr>
          <w:b/>
        </w:rPr>
        <w:t xml:space="preserve">Loading sample data </w:t>
      </w:r>
      <w:r w:rsidR="001B7DDF">
        <w:rPr>
          <w:b/>
        </w:rPr>
        <w:t>using common techniques</w:t>
      </w:r>
    </w:p>
    <w:p w14:paraId="1E4BED41" w14:textId="77777777" w:rsidR="00E56D47" w:rsidRPr="00E56D47" w:rsidRDefault="00E56D47" w:rsidP="00E56D47">
      <w:pPr>
        <w:numPr>
          <w:ilvl w:val="0"/>
          <w:numId w:val="1"/>
        </w:numPr>
        <w:spacing w:after="0"/>
        <w:rPr>
          <w:b/>
        </w:rPr>
      </w:pPr>
      <w:r w:rsidRPr="00E56D47">
        <w:rPr>
          <w:b/>
        </w:rPr>
        <w:t xml:space="preserve">Selecting columns of a </w:t>
      </w:r>
      <w:proofErr w:type="spellStart"/>
      <w:r w:rsidRPr="00E56D47">
        <w:rPr>
          <w:b/>
        </w:rPr>
        <w:t>DataFrame</w:t>
      </w:r>
      <w:proofErr w:type="spellEnd"/>
      <w:r w:rsidRPr="00E56D47">
        <w:rPr>
          <w:b/>
        </w:rPr>
        <w:t xml:space="preserve"> object</w:t>
      </w:r>
    </w:p>
    <w:p w14:paraId="61D98FC8" w14:textId="77777777" w:rsidR="00E56D47" w:rsidRPr="00E56D47" w:rsidRDefault="00E56D47" w:rsidP="00E56D47">
      <w:pPr>
        <w:numPr>
          <w:ilvl w:val="0"/>
          <w:numId w:val="1"/>
        </w:numPr>
        <w:spacing w:after="0"/>
        <w:rPr>
          <w:b/>
        </w:rPr>
      </w:pPr>
      <w:r w:rsidRPr="00E56D47">
        <w:rPr>
          <w:b/>
        </w:rPr>
        <w:t xml:space="preserve">Selecting rows and values of a </w:t>
      </w:r>
      <w:proofErr w:type="spellStart"/>
      <w:r w:rsidRPr="00E56D47">
        <w:rPr>
          <w:b/>
        </w:rPr>
        <w:t>DataFrame</w:t>
      </w:r>
      <w:proofErr w:type="spellEnd"/>
      <w:r w:rsidRPr="00E56D47">
        <w:rPr>
          <w:b/>
        </w:rPr>
        <w:t xml:space="preserve"> using the index</w:t>
      </w:r>
    </w:p>
    <w:p w14:paraId="726DDC32" w14:textId="4929424D" w:rsidR="00E56D47" w:rsidRDefault="00E56D47" w:rsidP="00E56D47">
      <w:pPr>
        <w:numPr>
          <w:ilvl w:val="0"/>
          <w:numId w:val="1"/>
        </w:numPr>
        <w:spacing w:after="0"/>
        <w:rPr>
          <w:b/>
        </w:rPr>
      </w:pPr>
      <w:r w:rsidRPr="00E56D47">
        <w:rPr>
          <w:b/>
        </w:rPr>
        <w:t xml:space="preserve">Selecting rows of a </w:t>
      </w:r>
      <w:proofErr w:type="spellStart"/>
      <w:r w:rsidRPr="00E56D47">
        <w:rPr>
          <w:b/>
        </w:rPr>
        <w:t>DataFrame</w:t>
      </w:r>
      <w:proofErr w:type="spellEnd"/>
      <w:r w:rsidRPr="00E56D47">
        <w:rPr>
          <w:b/>
        </w:rPr>
        <w:t xml:space="preserve"> using Boolean selection</w:t>
      </w:r>
    </w:p>
    <w:p w14:paraId="4EE1562B" w14:textId="5752061B" w:rsidR="001B7DDF" w:rsidRDefault="001B7DDF" w:rsidP="001B7DDF">
      <w:pPr>
        <w:spacing w:after="0"/>
        <w:rPr>
          <w:b/>
        </w:rPr>
      </w:pPr>
    </w:p>
    <w:p w14:paraId="32D87595" w14:textId="128947F9" w:rsidR="001B7DDF" w:rsidRDefault="001B7DDF" w:rsidP="001B7DDF">
      <w:pPr>
        <w:spacing w:after="0"/>
      </w:pPr>
      <w:r>
        <w:t>At</w:t>
      </w:r>
      <w:r>
        <w:t xml:space="preserve"> the end of this chapter the reader will have a solid understanding of us</w:t>
      </w:r>
      <w:r>
        <w:t xml:space="preserve">ing the pandas </w:t>
      </w:r>
      <w:proofErr w:type="spellStart"/>
      <w:r>
        <w:t>DataFrame</w:t>
      </w:r>
      <w:proofErr w:type="spellEnd"/>
      <w:r>
        <w:t xml:space="preserve"> object for represent multivariate data and to perform basic selection of columns and rows of data.</w:t>
      </w:r>
    </w:p>
    <w:p w14:paraId="338F2231" w14:textId="77777777" w:rsidR="001B7DDF" w:rsidRDefault="001B7DDF" w:rsidP="001B7DDF">
      <w:pPr>
        <w:spacing w:after="0"/>
      </w:pPr>
    </w:p>
    <w:p w14:paraId="0C51DF81" w14:textId="7B174D93" w:rsidR="001B7DDF" w:rsidRDefault="001B7DDF" w:rsidP="001B7DDF">
      <w:pPr>
        <w:spacing w:after="0"/>
        <w:outlineLvl w:val="0"/>
        <w:rPr>
          <w:b/>
        </w:rPr>
      </w:pPr>
      <w:commentRangeStart w:id="7"/>
      <w:commentRangeStart w:id="8"/>
      <w:commentRangeStart w:id="9"/>
      <w:r w:rsidRPr="00271F56">
        <w:rPr>
          <w:b/>
          <w:highlight w:val="yellow"/>
        </w:rPr>
        <w:t>C</w:t>
      </w:r>
      <w:r>
        <w:rPr>
          <w:b/>
          <w:highlight w:val="yellow"/>
        </w:rPr>
        <w:t>hapter 5</w:t>
      </w:r>
      <w:r w:rsidRPr="00271F56">
        <w:rPr>
          <w:b/>
          <w:highlight w:val="yellow"/>
        </w:rPr>
        <w:t xml:space="preserve">: </w:t>
      </w:r>
      <w:bookmarkStart w:id="10" w:name="_GoBack"/>
      <w:r>
        <w:rPr>
          <w:b/>
          <w:highlight w:val="yellow"/>
        </w:rPr>
        <w:t xml:space="preserve">Manipulation and indexing of </w:t>
      </w:r>
      <w:proofErr w:type="spellStart"/>
      <w:r>
        <w:rPr>
          <w:b/>
          <w:highlight w:val="yellow"/>
        </w:rPr>
        <w:t>DataFrame</w:t>
      </w:r>
      <w:proofErr w:type="spellEnd"/>
      <w:r>
        <w:rPr>
          <w:b/>
          <w:highlight w:val="yellow"/>
        </w:rPr>
        <w:t xml:space="preserve"> objects</w:t>
      </w:r>
      <w:r>
        <w:rPr>
          <w:b/>
          <w:highlight w:val="yellow"/>
        </w:rPr>
        <w:t xml:space="preserve"> (35</w:t>
      </w:r>
      <w:r w:rsidRPr="00271F56">
        <w:rPr>
          <w:b/>
          <w:highlight w:val="yellow"/>
        </w:rPr>
        <w:t xml:space="preserve"> pages)</w:t>
      </w:r>
      <w:commentRangeEnd w:id="7"/>
      <w:r>
        <w:rPr>
          <w:rStyle w:val="CommentReference"/>
        </w:rPr>
        <w:commentReference w:id="7"/>
      </w:r>
      <w:bookmarkEnd w:id="10"/>
      <w:commentRangeEnd w:id="8"/>
      <w:r>
        <w:rPr>
          <w:rStyle w:val="CommentReference"/>
        </w:rPr>
        <w:commentReference w:id="8"/>
      </w:r>
      <w:commentRangeEnd w:id="9"/>
      <w:r>
        <w:rPr>
          <w:rStyle w:val="CommentReference"/>
        </w:rPr>
        <w:commentReference w:id="9"/>
      </w:r>
    </w:p>
    <w:p w14:paraId="3BF804AC" w14:textId="78773BCC" w:rsidR="001B7DDF" w:rsidRPr="001B7DDF" w:rsidRDefault="001B7DDF" w:rsidP="001B7DDF">
      <w:pPr>
        <w:spacing w:after="0"/>
        <w:rPr>
          <w:b/>
        </w:rPr>
      </w:pPr>
      <w:r>
        <w:lastRenderedPageBreak/>
        <w:t>This chapter will</w:t>
      </w:r>
      <w:r w:rsidR="00A75694">
        <w:t xml:space="preserve"> expand on the previous and instruct the reader on how to perform more complex manipulations of a </w:t>
      </w:r>
      <w:proofErr w:type="spellStart"/>
      <w:r w:rsidR="00A75694">
        <w:t>DataFrame</w:t>
      </w:r>
      <w:proofErr w:type="spellEnd"/>
      <w:r w:rsidR="00A75694">
        <w:t xml:space="preserve">.  We will start with learning how to add, remove and delete columns and rows, modify data within a </w:t>
      </w:r>
      <w:proofErr w:type="spellStart"/>
      <w:r w:rsidR="00A75694">
        <w:t>DataFrame</w:t>
      </w:r>
      <w:proofErr w:type="spellEnd"/>
      <w:r w:rsidR="00A75694">
        <w:t xml:space="preserve"> (or created a modified copy), to perform calculations on data within, create hierarchical indexes, </w:t>
      </w:r>
      <w:proofErr w:type="gramStart"/>
      <w:r w:rsidR="00A75694">
        <w:t>and also</w:t>
      </w:r>
      <w:proofErr w:type="gramEnd"/>
      <w:r w:rsidR="00A75694">
        <w:t xml:space="preserve"> calculate common statistical results upon </w:t>
      </w:r>
      <w:proofErr w:type="spellStart"/>
      <w:r w:rsidR="00A75694">
        <w:t>DataFrame</w:t>
      </w:r>
      <w:proofErr w:type="spellEnd"/>
      <w:r w:rsidR="00A75694">
        <w:t xml:space="preserve"> contents.</w:t>
      </w:r>
    </w:p>
    <w:p w14:paraId="00C1226A" w14:textId="77777777" w:rsidR="001B7DDF" w:rsidRPr="00E56D47" w:rsidRDefault="001B7DDF" w:rsidP="001B7DDF">
      <w:pPr>
        <w:spacing w:after="0"/>
        <w:rPr>
          <w:b/>
        </w:rPr>
      </w:pPr>
    </w:p>
    <w:p w14:paraId="7BA5639F" w14:textId="77777777" w:rsidR="00E56D47" w:rsidRPr="00E56D47" w:rsidRDefault="00E56D47" w:rsidP="00E56D47">
      <w:pPr>
        <w:numPr>
          <w:ilvl w:val="0"/>
          <w:numId w:val="1"/>
        </w:numPr>
        <w:spacing w:after="0"/>
        <w:rPr>
          <w:b/>
        </w:rPr>
      </w:pPr>
      <w:r w:rsidRPr="00E56D47">
        <w:rPr>
          <w:b/>
        </w:rPr>
        <w:t xml:space="preserve">Adding, replacing, and deleting columns from a </w:t>
      </w:r>
      <w:proofErr w:type="spellStart"/>
      <w:r w:rsidRPr="00E56D47">
        <w:rPr>
          <w:b/>
        </w:rPr>
        <w:t>DataFrame</w:t>
      </w:r>
      <w:proofErr w:type="spellEnd"/>
    </w:p>
    <w:p w14:paraId="12EBB58A" w14:textId="77777777" w:rsidR="00E56D47" w:rsidRPr="00E56D47" w:rsidRDefault="00E56D47" w:rsidP="00E56D47">
      <w:pPr>
        <w:numPr>
          <w:ilvl w:val="0"/>
          <w:numId w:val="1"/>
        </w:numPr>
        <w:spacing w:after="0"/>
        <w:rPr>
          <w:b/>
        </w:rPr>
      </w:pPr>
      <w:r w:rsidRPr="00E56D47">
        <w:rPr>
          <w:b/>
        </w:rPr>
        <w:t xml:space="preserve">Adding, replacing, and deleting rows from a </w:t>
      </w:r>
      <w:proofErr w:type="spellStart"/>
      <w:r w:rsidRPr="00E56D47">
        <w:rPr>
          <w:b/>
        </w:rPr>
        <w:t>DataFrame</w:t>
      </w:r>
      <w:proofErr w:type="spellEnd"/>
    </w:p>
    <w:p w14:paraId="77A01C76" w14:textId="77777777" w:rsidR="00E56D47" w:rsidRPr="00E56D47" w:rsidRDefault="00E56D47" w:rsidP="00E56D47">
      <w:pPr>
        <w:numPr>
          <w:ilvl w:val="0"/>
          <w:numId w:val="1"/>
        </w:numPr>
        <w:spacing w:after="0"/>
        <w:rPr>
          <w:b/>
        </w:rPr>
      </w:pPr>
      <w:r w:rsidRPr="00E56D47">
        <w:rPr>
          <w:b/>
        </w:rPr>
        <w:t xml:space="preserve">Modifying scalar values in a </w:t>
      </w:r>
      <w:proofErr w:type="spellStart"/>
      <w:r w:rsidRPr="00E56D47">
        <w:rPr>
          <w:b/>
        </w:rPr>
        <w:t>DataFrame</w:t>
      </w:r>
      <w:proofErr w:type="spellEnd"/>
    </w:p>
    <w:p w14:paraId="5470D6F3" w14:textId="77777777" w:rsidR="00E56D47" w:rsidRPr="00E56D47" w:rsidRDefault="00E56D47" w:rsidP="00E56D47">
      <w:pPr>
        <w:numPr>
          <w:ilvl w:val="0"/>
          <w:numId w:val="1"/>
        </w:numPr>
        <w:spacing w:after="0"/>
        <w:rPr>
          <w:b/>
        </w:rPr>
      </w:pPr>
      <w:r w:rsidRPr="00E56D47">
        <w:rPr>
          <w:b/>
        </w:rPr>
        <w:t xml:space="preserve">Arithmetic operations on the </w:t>
      </w:r>
      <w:proofErr w:type="spellStart"/>
      <w:r w:rsidRPr="00E56D47">
        <w:rPr>
          <w:b/>
        </w:rPr>
        <w:t>DataFrame</w:t>
      </w:r>
      <w:proofErr w:type="spellEnd"/>
      <w:r w:rsidRPr="00E56D47">
        <w:rPr>
          <w:b/>
        </w:rPr>
        <w:t xml:space="preserve"> objects</w:t>
      </w:r>
    </w:p>
    <w:p w14:paraId="07F2FA54" w14:textId="77777777" w:rsidR="00E56D47" w:rsidRPr="00E56D47" w:rsidRDefault="00E56D47" w:rsidP="00E56D47">
      <w:pPr>
        <w:numPr>
          <w:ilvl w:val="0"/>
          <w:numId w:val="1"/>
        </w:numPr>
        <w:spacing w:after="0"/>
        <w:rPr>
          <w:b/>
        </w:rPr>
      </w:pPr>
      <w:r w:rsidRPr="00E56D47">
        <w:rPr>
          <w:b/>
        </w:rPr>
        <w:t xml:space="preserve">Resetting and </w:t>
      </w:r>
      <w:proofErr w:type="spellStart"/>
      <w:r w:rsidRPr="00E56D47">
        <w:rPr>
          <w:b/>
        </w:rPr>
        <w:t>reindexing</w:t>
      </w:r>
      <w:proofErr w:type="spellEnd"/>
      <w:r w:rsidRPr="00E56D47">
        <w:rPr>
          <w:b/>
        </w:rPr>
        <w:t xml:space="preserve"> a </w:t>
      </w:r>
      <w:proofErr w:type="spellStart"/>
      <w:r w:rsidRPr="00E56D47">
        <w:rPr>
          <w:b/>
        </w:rPr>
        <w:t>DataFrame</w:t>
      </w:r>
      <w:proofErr w:type="spellEnd"/>
    </w:p>
    <w:p w14:paraId="0F7A1806" w14:textId="77777777" w:rsidR="00E56D47" w:rsidRPr="00E56D47" w:rsidRDefault="00E56D47" w:rsidP="00E56D47">
      <w:pPr>
        <w:numPr>
          <w:ilvl w:val="0"/>
          <w:numId w:val="1"/>
        </w:numPr>
        <w:spacing w:after="0"/>
        <w:rPr>
          <w:b/>
        </w:rPr>
      </w:pPr>
      <w:r w:rsidRPr="00E56D47">
        <w:rPr>
          <w:b/>
        </w:rPr>
        <w:t xml:space="preserve">Hierarchically indexing a </w:t>
      </w:r>
      <w:proofErr w:type="spellStart"/>
      <w:r w:rsidRPr="00E56D47">
        <w:rPr>
          <w:b/>
        </w:rPr>
        <w:t>DataFrame</w:t>
      </w:r>
      <w:proofErr w:type="spellEnd"/>
    </w:p>
    <w:p w14:paraId="59F857CC" w14:textId="77777777" w:rsidR="00E56D47" w:rsidRPr="00E56D47" w:rsidRDefault="00E56D47" w:rsidP="00E56D47">
      <w:pPr>
        <w:numPr>
          <w:ilvl w:val="0"/>
          <w:numId w:val="1"/>
        </w:numPr>
        <w:spacing w:after="0"/>
        <w:rPr>
          <w:b/>
        </w:rPr>
      </w:pPr>
      <w:r w:rsidRPr="00E56D47">
        <w:rPr>
          <w:b/>
        </w:rPr>
        <w:t xml:space="preserve">Statistical methods of a </w:t>
      </w:r>
      <w:proofErr w:type="spellStart"/>
      <w:r w:rsidRPr="00E56D47">
        <w:rPr>
          <w:b/>
        </w:rPr>
        <w:t>DataFrame</w:t>
      </w:r>
      <w:proofErr w:type="spellEnd"/>
    </w:p>
    <w:p w14:paraId="54FB9CD0" w14:textId="77777777" w:rsidR="00E56D47" w:rsidRDefault="00E56D47" w:rsidP="00E56D47">
      <w:pPr>
        <w:spacing w:after="0"/>
      </w:pPr>
    </w:p>
    <w:p w14:paraId="53BBC482" w14:textId="3A33E7A0" w:rsidR="005E76A0" w:rsidRDefault="00A75694" w:rsidP="005E76A0">
      <w:pPr>
        <w:spacing w:after="0"/>
      </w:pPr>
      <w:r>
        <w:t xml:space="preserve">By the end of this chapter the reader will be fully skilled in manipulating data represented by a </w:t>
      </w:r>
      <w:proofErr w:type="spellStart"/>
      <w:r>
        <w:t>DataFrame</w:t>
      </w:r>
      <w:proofErr w:type="spellEnd"/>
      <w:r>
        <w:t>.</w:t>
      </w:r>
    </w:p>
    <w:p w14:paraId="656E8D1C" w14:textId="77777777" w:rsidR="00740302" w:rsidRDefault="00740302" w:rsidP="00A36093">
      <w:pPr>
        <w:spacing w:after="0"/>
      </w:pPr>
    </w:p>
    <w:p w14:paraId="5D285BDD" w14:textId="12F5BF8F" w:rsidR="00E56D47" w:rsidRDefault="00E56D47" w:rsidP="00E56D47">
      <w:pPr>
        <w:spacing w:after="0"/>
        <w:outlineLvl w:val="0"/>
        <w:rPr>
          <w:b/>
        </w:rPr>
      </w:pPr>
      <w:r>
        <w:rPr>
          <w:b/>
        </w:rPr>
        <w:t xml:space="preserve">Chapter </w:t>
      </w:r>
      <w:r w:rsidR="001B7DDF">
        <w:rPr>
          <w:b/>
        </w:rPr>
        <w:t>6</w:t>
      </w:r>
      <w:r>
        <w:rPr>
          <w:b/>
        </w:rPr>
        <w:t>: Accessing</w:t>
      </w:r>
      <w:r w:rsidR="00A57CC3">
        <w:rPr>
          <w:b/>
        </w:rPr>
        <w:t xml:space="preserve"> external data sources</w:t>
      </w:r>
      <w:r w:rsidR="00736C67">
        <w:rPr>
          <w:b/>
        </w:rPr>
        <w:t xml:space="preserve"> (42 pages)</w:t>
      </w:r>
    </w:p>
    <w:p w14:paraId="70590E51" w14:textId="77777777" w:rsidR="00E56D47" w:rsidRPr="00FB3483" w:rsidRDefault="00C03F99" w:rsidP="00E56D47">
      <w:pPr>
        <w:spacing w:after="0"/>
      </w:pPr>
      <w:r>
        <w:t xml:space="preserve">This chapter will instruct the read in how to load and save file from different data sources into </w:t>
      </w:r>
      <w:proofErr w:type="gramStart"/>
      <w:r>
        <w:t>pandas</w:t>
      </w:r>
      <w:proofErr w:type="gramEnd"/>
      <w:r>
        <w:t xml:space="preserve"> data structures.</w:t>
      </w:r>
    </w:p>
    <w:p w14:paraId="23871BE2" w14:textId="77777777" w:rsidR="00A20C30" w:rsidRPr="00271F56" w:rsidRDefault="00A20C30" w:rsidP="00E56D47">
      <w:pPr>
        <w:numPr>
          <w:ilvl w:val="0"/>
          <w:numId w:val="1"/>
        </w:numPr>
        <w:spacing w:after="0"/>
        <w:rPr>
          <w:b/>
          <w:highlight w:val="yellow"/>
        </w:rPr>
      </w:pPr>
      <w:r w:rsidRPr="00271F56">
        <w:rPr>
          <w:b/>
          <w:highlight w:val="yellow"/>
        </w:rPr>
        <w:t>Why we need data</w:t>
      </w:r>
      <w:r w:rsidR="00271F56">
        <w:rPr>
          <w:b/>
          <w:highlight w:val="yellow"/>
        </w:rPr>
        <w:t xml:space="preserve"> from outside of pandas</w:t>
      </w:r>
    </w:p>
    <w:p w14:paraId="11457AA8" w14:textId="77777777" w:rsidR="00E56D47" w:rsidRPr="00E56D47" w:rsidRDefault="00E56D47" w:rsidP="00E56D47">
      <w:pPr>
        <w:numPr>
          <w:ilvl w:val="0"/>
          <w:numId w:val="1"/>
        </w:numPr>
        <w:spacing w:after="0"/>
        <w:rPr>
          <w:b/>
        </w:rPr>
      </w:pPr>
      <w:r w:rsidRPr="00E56D47">
        <w:rPr>
          <w:b/>
        </w:rPr>
        <w:t>Reading and writing pandas data from files</w:t>
      </w:r>
    </w:p>
    <w:p w14:paraId="317F326F" w14:textId="77777777" w:rsidR="00E56D47" w:rsidRPr="00E56D47" w:rsidRDefault="00E56D47" w:rsidP="00E56D47">
      <w:pPr>
        <w:numPr>
          <w:ilvl w:val="0"/>
          <w:numId w:val="1"/>
        </w:numPr>
        <w:spacing w:after="0"/>
        <w:rPr>
          <w:b/>
        </w:rPr>
      </w:pPr>
      <w:r w:rsidRPr="00E56D47">
        <w:rPr>
          <w:b/>
        </w:rPr>
        <w:t>Working with data in CSV, JSON, HTML, Excel, and HDF5 formats</w:t>
      </w:r>
    </w:p>
    <w:p w14:paraId="77BE9706" w14:textId="77777777" w:rsidR="00E56D47" w:rsidRPr="00E56D47" w:rsidRDefault="00E56D47" w:rsidP="00E56D47">
      <w:pPr>
        <w:numPr>
          <w:ilvl w:val="0"/>
          <w:numId w:val="1"/>
        </w:numPr>
        <w:spacing w:after="0"/>
        <w:rPr>
          <w:b/>
        </w:rPr>
      </w:pPr>
      <w:r w:rsidRPr="00E56D47">
        <w:rPr>
          <w:b/>
        </w:rPr>
        <w:t>Accessing data on the web and in the cloud</w:t>
      </w:r>
    </w:p>
    <w:p w14:paraId="65B4C50D" w14:textId="77777777" w:rsidR="00E56D47" w:rsidRPr="00E56D47" w:rsidRDefault="00E56D47" w:rsidP="00E56D47">
      <w:pPr>
        <w:numPr>
          <w:ilvl w:val="0"/>
          <w:numId w:val="1"/>
        </w:numPr>
        <w:spacing w:after="0"/>
        <w:rPr>
          <w:b/>
        </w:rPr>
      </w:pPr>
      <w:r w:rsidRPr="00E56D47">
        <w:rPr>
          <w:b/>
        </w:rPr>
        <w:t>Reading and writing from/to SQL databases</w:t>
      </w:r>
    </w:p>
    <w:p w14:paraId="62F877EF" w14:textId="77777777" w:rsidR="00E56D47" w:rsidRDefault="00E56D47" w:rsidP="00E56D47">
      <w:pPr>
        <w:numPr>
          <w:ilvl w:val="0"/>
          <w:numId w:val="1"/>
        </w:numPr>
        <w:spacing w:after="0"/>
        <w:rPr>
          <w:b/>
        </w:rPr>
      </w:pPr>
      <w:r w:rsidRPr="00E56D47">
        <w:rPr>
          <w:b/>
        </w:rPr>
        <w:t>Reading data from remote web data services</w:t>
      </w:r>
    </w:p>
    <w:p w14:paraId="711E0175" w14:textId="77777777" w:rsidR="00C03F99" w:rsidRPr="00271F56" w:rsidRDefault="00C03F99" w:rsidP="00E56D47">
      <w:pPr>
        <w:numPr>
          <w:ilvl w:val="0"/>
          <w:numId w:val="1"/>
        </w:numPr>
        <w:spacing w:after="0"/>
        <w:rPr>
          <w:b/>
          <w:highlight w:val="yellow"/>
        </w:rPr>
      </w:pPr>
      <w:r w:rsidRPr="00271F56">
        <w:rPr>
          <w:b/>
          <w:highlight w:val="yellow"/>
        </w:rPr>
        <w:t>Reading data from Google Big Table</w:t>
      </w:r>
    </w:p>
    <w:p w14:paraId="272AEC74" w14:textId="77777777" w:rsidR="00E56D47" w:rsidRDefault="00E56D47" w:rsidP="00E56D47">
      <w:pPr>
        <w:spacing w:after="0"/>
      </w:pPr>
    </w:p>
    <w:p w14:paraId="34BDD6DD" w14:textId="77777777" w:rsidR="00E56D47" w:rsidRDefault="00C03F99" w:rsidP="00C03F99">
      <w:pPr>
        <w:spacing w:after="0"/>
      </w:pPr>
      <w:r>
        <w:t>By the end of this chapter will have learned many of the common techniques for import and export of data from pandas.</w:t>
      </w:r>
    </w:p>
    <w:p w14:paraId="71E8A304" w14:textId="77777777" w:rsidR="00E56D47" w:rsidRDefault="00E56D47" w:rsidP="00E56D47">
      <w:pPr>
        <w:pStyle w:val="ListParagraph"/>
        <w:spacing w:after="0"/>
      </w:pPr>
    </w:p>
    <w:p w14:paraId="04C2BC47" w14:textId="79733C1B" w:rsidR="00E56D47" w:rsidRDefault="001B7DDF" w:rsidP="00E56D47">
      <w:pPr>
        <w:spacing w:after="0"/>
        <w:outlineLvl w:val="0"/>
        <w:rPr>
          <w:b/>
        </w:rPr>
      </w:pPr>
      <w:r>
        <w:rPr>
          <w:b/>
        </w:rPr>
        <w:t>Chapter 7</w:t>
      </w:r>
      <w:r w:rsidR="00E56D47">
        <w:rPr>
          <w:b/>
        </w:rPr>
        <w:t xml:space="preserve">: Tidying Up Your Data </w:t>
      </w:r>
      <w:r w:rsidR="00736C67">
        <w:rPr>
          <w:b/>
        </w:rPr>
        <w:t>(36 pages)</w:t>
      </w:r>
    </w:p>
    <w:p w14:paraId="3DBDB1F5" w14:textId="77777777" w:rsidR="00E56D47" w:rsidRPr="00FB3483" w:rsidRDefault="00D83A9B" w:rsidP="00E56D47">
      <w:pPr>
        <w:spacing w:after="0"/>
      </w:pPr>
      <w:r>
        <w:t>This chapter will instruct the user in being able to organize data in a “tidy” form, which is usable for data analysis.</w:t>
      </w:r>
    </w:p>
    <w:p w14:paraId="3160C664" w14:textId="77777777" w:rsidR="00E56D47" w:rsidRPr="00E56D47" w:rsidRDefault="00E56D47" w:rsidP="00E56D47">
      <w:pPr>
        <w:numPr>
          <w:ilvl w:val="0"/>
          <w:numId w:val="1"/>
        </w:numPr>
        <w:spacing w:after="0"/>
        <w:rPr>
          <w:b/>
        </w:rPr>
      </w:pPr>
      <w:r w:rsidRPr="00E56D47">
        <w:rPr>
          <w:b/>
        </w:rPr>
        <w:t>The concept of tidy data</w:t>
      </w:r>
    </w:p>
    <w:p w14:paraId="68A7C19E" w14:textId="77777777" w:rsidR="00E56D47" w:rsidRPr="00E56D47" w:rsidRDefault="00E56D47" w:rsidP="00E56D47">
      <w:pPr>
        <w:numPr>
          <w:ilvl w:val="0"/>
          <w:numId w:val="1"/>
        </w:numPr>
        <w:spacing w:after="0"/>
        <w:rPr>
          <w:b/>
        </w:rPr>
      </w:pPr>
      <w:r w:rsidRPr="00E56D47">
        <w:rPr>
          <w:b/>
        </w:rPr>
        <w:t xml:space="preserve">How pandas </w:t>
      </w:r>
      <w:proofErr w:type="gramStart"/>
      <w:r w:rsidRPr="00E56D47">
        <w:rPr>
          <w:b/>
        </w:rPr>
        <w:t>represents</w:t>
      </w:r>
      <w:proofErr w:type="gramEnd"/>
      <w:r w:rsidRPr="00E56D47">
        <w:rPr>
          <w:b/>
        </w:rPr>
        <w:t xml:space="preserve"> unknown values</w:t>
      </w:r>
    </w:p>
    <w:p w14:paraId="06BBBBB2" w14:textId="77777777" w:rsidR="00E56D47" w:rsidRPr="00E56D47" w:rsidRDefault="00E56D47" w:rsidP="00E56D47">
      <w:pPr>
        <w:numPr>
          <w:ilvl w:val="0"/>
          <w:numId w:val="1"/>
        </w:numPr>
        <w:spacing w:after="0"/>
        <w:rPr>
          <w:b/>
        </w:rPr>
      </w:pPr>
      <w:r w:rsidRPr="00E56D47">
        <w:rPr>
          <w:b/>
        </w:rPr>
        <w:t xml:space="preserve">How to find </w:t>
      </w:r>
      <w:proofErr w:type="spellStart"/>
      <w:r w:rsidRPr="00E56D47">
        <w:rPr>
          <w:b/>
        </w:rPr>
        <w:t>NaN</w:t>
      </w:r>
      <w:proofErr w:type="spellEnd"/>
      <w:r w:rsidRPr="00E56D47">
        <w:rPr>
          <w:b/>
        </w:rPr>
        <w:t xml:space="preserve"> values in data</w:t>
      </w:r>
    </w:p>
    <w:p w14:paraId="6B1C415A" w14:textId="77777777" w:rsidR="00E56D47" w:rsidRPr="00E56D47" w:rsidRDefault="00E56D47" w:rsidP="00E56D47">
      <w:pPr>
        <w:numPr>
          <w:ilvl w:val="0"/>
          <w:numId w:val="1"/>
        </w:numPr>
        <w:spacing w:after="0"/>
        <w:rPr>
          <w:b/>
        </w:rPr>
      </w:pPr>
      <w:r w:rsidRPr="00E56D47">
        <w:rPr>
          <w:b/>
        </w:rPr>
        <w:t>How to filter (drop) data</w:t>
      </w:r>
    </w:p>
    <w:p w14:paraId="3604018C" w14:textId="77777777" w:rsidR="00E56D47" w:rsidRPr="00E56D47" w:rsidRDefault="00E56D47" w:rsidP="00E56D47">
      <w:pPr>
        <w:numPr>
          <w:ilvl w:val="0"/>
          <w:numId w:val="1"/>
        </w:numPr>
        <w:spacing w:after="0"/>
        <w:rPr>
          <w:b/>
        </w:rPr>
      </w:pPr>
      <w:r w:rsidRPr="00E56D47">
        <w:rPr>
          <w:b/>
        </w:rPr>
        <w:t>What pandas does with unknown values in calculations</w:t>
      </w:r>
    </w:p>
    <w:p w14:paraId="52BC2868" w14:textId="77777777" w:rsidR="00E56D47" w:rsidRPr="00E56D47" w:rsidRDefault="00E56D47" w:rsidP="00E56D47">
      <w:pPr>
        <w:numPr>
          <w:ilvl w:val="0"/>
          <w:numId w:val="1"/>
        </w:numPr>
        <w:spacing w:after="0"/>
        <w:rPr>
          <w:b/>
        </w:rPr>
      </w:pPr>
      <w:r w:rsidRPr="00E56D47">
        <w:rPr>
          <w:b/>
        </w:rPr>
        <w:t>How to find, filter and fix unknown values</w:t>
      </w:r>
    </w:p>
    <w:p w14:paraId="176701BD" w14:textId="77777777" w:rsidR="00E56D47" w:rsidRPr="00E56D47" w:rsidRDefault="00E56D47" w:rsidP="00E56D47">
      <w:pPr>
        <w:numPr>
          <w:ilvl w:val="0"/>
          <w:numId w:val="1"/>
        </w:numPr>
        <w:spacing w:after="0"/>
        <w:rPr>
          <w:b/>
        </w:rPr>
      </w:pPr>
      <w:r w:rsidRPr="00E56D47">
        <w:rPr>
          <w:b/>
        </w:rPr>
        <w:t>How to identify and remove duplicate data</w:t>
      </w:r>
    </w:p>
    <w:p w14:paraId="65BA6EF9" w14:textId="77777777" w:rsidR="00E56D47" w:rsidRDefault="00E56D47" w:rsidP="00E56D47">
      <w:pPr>
        <w:numPr>
          <w:ilvl w:val="0"/>
          <w:numId w:val="1"/>
        </w:numPr>
        <w:spacing w:after="0"/>
        <w:rPr>
          <w:b/>
        </w:rPr>
      </w:pPr>
      <w:r w:rsidRPr="00E56D47">
        <w:rPr>
          <w:b/>
        </w:rPr>
        <w:lastRenderedPageBreak/>
        <w:t>How to transform values using replace, map, and apply</w:t>
      </w:r>
    </w:p>
    <w:p w14:paraId="3C4032F4" w14:textId="77777777" w:rsidR="00E56D47" w:rsidRDefault="00E56D47" w:rsidP="00E56D47">
      <w:pPr>
        <w:spacing w:after="0"/>
      </w:pPr>
    </w:p>
    <w:p w14:paraId="05EF9515" w14:textId="77777777" w:rsidR="00E56D47" w:rsidRDefault="00D83A9B" w:rsidP="00E56D47">
      <w:pPr>
        <w:spacing w:after="0"/>
      </w:pPr>
      <w:r>
        <w:t>By the end of this chapter the reader will understand the various facilities in pandas for cleaning up dirty data to make it useful for effective analysis.</w:t>
      </w:r>
    </w:p>
    <w:p w14:paraId="53370352" w14:textId="77777777" w:rsidR="00E56D47" w:rsidRDefault="00E56D47" w:rsidP="00E56D47">
      <w:pPr>
        <w:pStyle w:val="ListParagraph"/>
        <w:spacing w:after="0"/>
      </w:pPr>
    </w:p>
    <w:p w14:paraId="00873F94" w14:textId="452D5711" w:rsidR="00E56D47" w:rsidRDefault="001B7DDF" w:rsidP="00E56D47">
      <w:pPr>
        <w:spacing w:after="0"/>
        <w:outlineLvl w:val="0"/>
        <w:rPr>
          <w:b/>
        </w:rPr>
      </w:pPr>
      <w:r>
        <w:rPr>
          <w:b/>
        </w:rPr>
        <w:t>Chapter 8</w:t>
      </w:r>
      <w:r w:rsidR="00E56D47">
        <w:rPr>
          <w:b/>
        </w:rPr>
        <w:t>: Combining and Reshaping Data</w:t>
      </w:r>
      <w:r w:rsidR="00736C67">
        <w:rPr>
          <w:b/>
        </w:rPr>
        <w:t xml:space="preserve"> (30 pages)</w:t>
      </w:r>
    </w:p>
    <w:p w14:paraId="5F9EBB9F" w14:textId="77777777" w:rsidR="00E56D47" w:rsidRPr="00FB3483" w:rsidRDefault="00E56D47" w:rsidP="00E56D47">
      <w:pPr>
        <w:spacing w:after="0"/>
      </w:pPr>
      <w:r>
        <w:t xml:space="preserve">What the chapter is </w:t>
      </w:r>
      <w:r w:rsidR="00572663">
        <w:t>will learn how they</w:t>
      </w:r>
      <w:r w:rsidR="00572663" w:rsidRPr="00572663">
        <w:t xml:space="preserve"> can take data in multiple </w:t>
      </w:r>
      <w:proofErr w:type="gramStart"/>
      <w:r w:rsidR="00572663" w:rsidRPr="00572663">
        <w:t>pandas</w:t>
      </w:r>
      <w:proofErr w:type="gramEnd"/>
      <w:r w:rsidR="00572663" w:rsidRPr="00572663">
        <w:t xml:space="preserve"> object and combine those through concepts such as joins, merges and concatenation.</w:t>
      </w:r>
    </w:p>
    <w:p w14:paraId="6790BF11" w14:textId="77777777" w:rsidR="00E56D47" w:rsidRPr="00E56D47" w:rsidRDefault="00E56D47" w:rsidP="00E56D47">
      <w:pPr>
        <w:numPr>
          <w:ilvl w:val="0"/>
          <w:numId w:val="1"/>
        </w:numPr>
        <w:spacing w:after="0"/>
        <w:rPr>
          <w:b/>
        </w:rPr>
      </w:pPr>
      <w:r w:rsidRPr="00E56D47">
        <w:rPr>
          <w:b/>
        </w:rPr>
        <w:t>Concatenation</w:t>
      </w:r>
    </w:p>
    <w:p w14:paraId="36FEE198" w14:textId="77777777" w:rsidR="00E56D47" w:rsidRPr="00271F56" w:rsidRDefault="00E56D47" w:rsidP="00E56D47">
      <w:pPr>
        <w:numPr>
          <w:ilvl w:val="0"/>
          <w:numId w:val="1"/>
        </w:numPr>
        <w:spacing w:after="0"/>
        <w:rPr>
          <w:b/>
          <w:highlight w:val="yellow"/>
        </w:rPr>
      </w:pPr>
      <w:r w:rsidRPr="00271F56">
        <w:rPr>
          <w:b/>
          <w:highlight w:val="yellow"/>
        </w:rPr>
        <w:t>Merging and joining</w:t>
      </w:r>
      <w:r w:rsidR="00D83A9B" w:rsidRPr="00271F56">
        <w:rPr>
          <w:b/>
          <w:highlight w:val="yellow"/>
        </w:rPr>
        <w:t xml:space="preserve"> and </w:t>
      </w:r>
      <w:proofErr w:type="spellStart"/>
      <w:r w:rsidR="00D83A9B" w:rsidRPr="00271F56">
        <w:rPr>
          <w:b/>
          <w:highlight w:val="yellow"/>
        </w:rPr>
        <w:t>asof</w:t>
      </w:r>
      <w:proofErr w:type="spellEnd"/>
    </w:p>
    <w:p w14:paraId="6B2145B4" w14:textId="77777777" w:rsidR="00E56D47" w:rsidRPr="00E56D47" w:rsidRDefault="00E56D47" w:rsidP="00E56D47">
      <w:pPr>
        <w:numPr>
          <w:ilvl w:val="0"/>
          <w:numId w:val="1"/>
        </w:numPr>
        <w:spacing w:after="0"/>
        <w:rPr>
          <w:b/>
        </w:rPr>
      </w:pPr>
      <w:r w:rsidRPr="00E56D47">
        <w:rPr>
          <w:b/>
        </w:rPr>
        <w:t>Pivots</w:t>
      </w:r>
    </w:p>
    <w:p w14:paraId="767C0126" w14:textId="77777777" w:rsidR="00E56D47" w:rsidRPr="00E56D47" w:rsidRDefault="00E56D47" w:rsidP="00E56D47">
      <w:pPr>
        <w:numPr>
          <w:ilvl w:val="0"/>
          <w:numId w:val="1"/>
        </w:numPr>
        <w:spacing w:after="0"/>
        <w:rPr>
          <w:b/>
        </w:rPr>
      </w:pPr>
      <w:r w:rsidRPr="00E56D47">
        <w:rPr>
          <w:b/>
        </w:rPr>
        <w:t>Stacking/unstacking</w:t>
      </w:r>
    </w:p>
    <w:p w14:paraId="0E450B44" w14:textId="77777777" w:rsidR="00E56D47" w:rsidRPr="00E56D47" w:rsidRDefault="00E56D47" w:rsidP="00E56D47">
      <w:pPr>
        <w:numPr>
          <w:ilvl w:val="0"/>
          <w:numId w:val="1"/>
        </w:numPr>
        <w:spacing w:after="0"/>
        <w:rPr>
          <w:b/>
        </w:rPr>
      </w:pPr>
      <w:r w:rsidRPr="00E56D47">
        <w:rPr>
          <w:b/>
        </w:rPr>
        <w:t>Melting</w:t>
      </w:r>
    </w:p>
    <w:p w14:paraId="09CDD7F1" w14:textId="77777777" w:rsidR="00E56D47" w:rsidRDefault="00E56D47" w:rsidP="00E56D47">
      <w:pPr>
        <w:numPr>
          <w:ilvl w:val="0"/>
          <w:numId w:val="1"/>
        </w:numPr>
        <w:spacing w:after="0"/>
        <w:rPr>
          <w:b/>
        </w:rPr>
      </w:pPr>
      <w:r w:rsidRPr="00E56D47">
        <w:rPr>
          <w:b/>
        </w:rPr>
        <w:t>The potential performance benefits of stacked data</w:t>
      </w:r>
    </w:p>
    <w:p w14:paraId="38E200C8" w14:textId="77777777" w:rsidR="00E56D47" w:rsidRDefault="00E56D47" w:rsidP="00E56D47">
      <w:pPr>
        <w:spacing w:after="0"/>
      </w:pPr>
    </w:p>
    <w:p w14:paraId="5144D664" w14:textId="77777777" w:rsidR="00E56D47" w:rsidRDefault="00E56D47" w:rsidP="00E56D47">
      <w:pPr>
        <w:spacing w:after="0"/>
      </w:pPr>
      <w:r>
        <w:t>By the end of this chapter</w:t>
      </w:r>
      <w:r w:rsidR="00572663">
        <w:t xml:space="preserve"> the reader will know how to</w:t>
      </w:r>
      <w:r w:rsidR="00572663" w:rsidRPr="00572663">
        <w:t xml:space="preserve"> perform database-like joins and concatenation of previously disparate data sets.  Taking this knowledge to the next volume, the student will then learn how to group this data and start to derive results</w:t>
      </w:r>
      <w:r w:rsidR="00572663">
        <w:t>.</w:t>
      </w:r>
    </w:p>
    <w:p w14:paraId="58E19D15" w14:textId="77777777" w:rsidR="00E56D47" w:rsidRDefault="00E56D47" w:rsidP="00E56D47">
      <w:pPr>
        <w:pStyle w:val="ListParagraph"/>
        <w:spacing w:after="0"/>
      </w:pPr>
    </w:p>
    <w:p w14:paraId="625417E7" w14:textId="24BEC4F2" w:rsidR="00E56D47" w:rsidRDefault="00E67368" w:rsidP="00E56D47">
      <w:pPr>
        <w:spacing w:after="0"/>
        <w:outlineLvl w:val="0"/>
        <w:rPr>
          <w:b/>
        </w:rPr>
      </w:pPr>
      <w:r>
        <w:rPr>
          <w:b/>
        </w:rPr>
        <w:t>Chapt</w:t>
      </w:r>
      <w:r w:rsidR="001B7DDF">
        <w:rPr>
          <w:b/>
        </w:rPr>
        <w:t>er 9</w:t>
      </w:r>
      <w:r w:rsidR="00E56D47">
        <w:rPr>
          <w:b/>
        </w:rPr>
        <w:t>:</w:t>
      </w:r>
      <w:r>
        <w:rPr>
          <w:b/>
        </w:rPr>
        <w:t xml:space="preserve"> Grouping and Aggregating Data</w:t>
      </w:r>
      <w:r w:rsidR="00E56D47">
        <w:rPr>
          <w:b/>
        </w:rPr>
        <w:t xml:space="preserve"> </w:t>
      </w:r>
      <w:r w:rsidR="00736C67">
        <w:rPr>
          <w:b/>
        </w:rPr>
        <w:t>(38 pages)</w:t>
      </w:r>
    </w:p>
    <w:p w14:paraId="4F25DAA0" w14:textId="77777777" w:rsidR="00572663" w:rsidRPr="00572663" w:rsidRDefault="00572663" w:rsidP="00572663">
      <w:pPr>
        <w:spacing w:after="0"/>
        <w:rPr>
          <w:b/>
        </w:rPr>
      </w:pPr>
      <w:r w:rsidRPr="00572663">
        <w:t>In this</w:t>
      </w:r>
      <w:r>
        <w:t xml:space="preserve"> chapter the </w:t>
      </w:r>
      <w:r w:rsidRPr="00572663">
        <w:t xml:space="preserve">will learn about grouping and performing aggregate analysis of data.  In </w:t>
      </w:r>
      <w:proofErr w:type="gramStart"/>
      <w:r w:rsidRPr="00572663">
        <w:t>pandas</w:t>
      </w:r>
      <w:proofErr w:type="gramEnd"/>
      <w:r w:rsidRPr="00572663">
        <w:t xml:space="preserve"> this is often referred to as the split-apply-combine pattern.  </w:t>
      </w:r>
      <w:r>
        <w:t>The reader</w:t>
      </w:r>
      <w:r w:rsidRPr="00572663">
        <w:t xml:space="preserve"> will learn about using this pattern to group data in </w:t>
      </w:r>
      <w:proofErr w:type="gramStart"/>
      <w:r w:rsidRPr="00572663">
        <w:t>various different</w:t>
      </w:r>
      <w:proofErr w:type="gramEnd"/>
      <w:r w:rsidRPr="00572663">
        <w:t xml:space="preserve"> configurations and also to apply aggregate functions to calculate results upon each group of data.</w:t>
      </w:r>
    </w:p>
    <w:p w14:paraId="7A410091" w14:textId="77777777" w:rsidR="00E67368" w:rsidRPr="00E67368" w:rsidRDefault="00E67368" w:rsidP="00572663">
      <w:pPr>
        <w:numPr>
          <w:ilvl w:val="0"/>
          <w:numId w:val="1"/>
        </w:numPr>
        <w:spacing w:after="0"/>
        <w:rPr>
          <w:b/>
        </w:rPr>
      </w:pPr>
      <w:r w:rsidRPr="00E67368">
        <w:rPr>
          <w:b/>
        </w:rPr>
        <w:t>An overview of the split, apply, and combine pattern for data analysis</w:t>
      </w:r>
    </w:p>
    <w:p w14:paraId="2ABFAFB7" w14:textId="77777777" w:rsidR="00E67368" w:rsidRPr="00E67368" w:rsidRDefault="00E67368" w:rsidP="00E67368">
      <w:pPr>
        <w:numPr>
          <w:ilvl w:val="0"/>
          <w:numId w:val="1"/>
        </w:numPr>
        <w:spacing w:after="0"/>
        <w:rPr>
          <w:b/>
        </w:rPr>
      </w:pPr>
      <w:r w:rsidRPr="00E67368">
        <w:rPr>
          <w:b/>
        </w:rPr>
        <w:t>Grouping by column values</w:t>
      </w:r>
    </w:p>
    <w:p w14:paraId="16C4CED5" w14:textId="77777777" w:rsidR="00E67368" w:rsidRPr="00E67368" w:rsidRDefault="00E67368" w:rsidP="00E67368">
      <w:pPr>
        <w:numPr>
          <w:ilvl w:val="0"/>
          <w:numId w:val="1"/>
        </w:numPr>
        <w:spacing w:after="0"/>
        <w:rPr>
          <w:b/>
        </w:rPr>
      </w:pPr>
      <w:r w:rsidRPr="00E67368">
        <w:rPr>
          <w:b/>
        </w:rPr>
        <w:t>Accessing the results of a grouping</w:t>
      </w:r>
    </w:p>
    <w:p w14:paraId="173F8292" w14:textId="77777777" w:rsidR="00E67368" w:rsidRPr="00E67368" w:rsidRDefault="00E67368" w:rsidP="00E67368">
      <w:pPr>
        <w:numPr>
          <w:ilvl w:val="0"/>
          <w:numId w:val="1"/>
        </w:numPr>
        <w:spacing w:after="0"/>
        <w:rPr>
          <w:b/>
        </w:rPr>
      </w:pPr>
      <w:r w:rsidRPr="00E67368">
        <w:rPr>
          <w:b/>
        </w:rPr>
        <w:t>Grouping using index levels</w:t>
      </w:r>
    </w:p>
    <w:p w14:paraId="7A80CF90" w14:textId="77777777" w:rsidR="00E67368" w:rsidRPr="00E67368" w:rsidRDefault="00E67368" w:rsidP="00E67368">
      <w:pPr>
        <w:numPr>
          <w:ilvl w:val="0"/>
          <w:numId w:val="1"/>
        </w:numPr>
        <w:spacing w:after="0"/>
        <w:rPr>
          <w:b/>
        </w:rPr>
      </w:pPr>
      <w:r w:rsidRPr="00E67368">
        <w:rPr>
          <w:b/>
        </w:rPr>
        <w:t>Applying functions to groups to create aggregate results</w:t>
      </w:r>
    </w:p>
    <w:p w14:paraId="3AA7ADD1" w14:textId="77777777" w:rsidR="00E67368" w:rsidRPr="00E67368" w:rsidRDefault="00E67368" w:rsidP="00E67368">
      <w:pPr>
        <w:numPr>
          <w:ilvl w:val="0"/>
          <w:numId w:val="1"/>
        </w:numPr>
        <w:spacing w:after="0"/>
        <w:rPr>
          <w:b/>
        </w:rPr>
      </w:pPr>
      <w:r w:rsidRPr="00E67368">
        <w:rPr>
          <w:b/>
        </w:rPr>
        <w:t>Transforming groups of data using filtering to selectively remove groups</w:t>
      </w:r>
      <w:r>
        <w:rPr>
          <w:b/>
        </w:rPr>
        <w:t xml:space="preserve"> </w:t>
      </w:r>
      <w:r w:rsidRPr="00E67368">
        <w:rPr>
          <w:b/>
        </w:rPr>
        <w:t>of data</w:t>
      </w:r>
    </w:p>
    <w:p w14:paraId="4DC3F0FC" w14:textId="77777777" w:rsidR="00E56D47" w:rsidRDefault="00E67368" w:rsidP="00E67368">
      <w:pPr>
        <w:numPr>
          <w:ilvl w:val="0"/>
          <w:numId w:val="1"/>
        </w:numPr>
        <w:spacing w:after="0"/>
        <w:rPr>
          <w:b/>
        </w:rPr>
      </w:pPr>
      <w:r w:rsidRPr="00E67368">
        <w:rPr>
          <w:b/>
        </w:rPr>
        <w:t>The discretization of continuous data into bins</w:t>
      </w:r>
    </w:p>
    <w:p w14:paraId="7100C704" w14:textId="77777777" w:rsidR="00E56D47" w:rsidRDefault="00E56D47" w:rsidP="00E56D47">
      <w:pPr>
        <w:spacing w:after="0"/>
      </w:pPr>
    </w:p>
    <w:p w14:paraId="45DFCBA1" w14:textId="77777777" w:rsidR="00E56D47" w:rsidRDefault="00E56D47" w:rsidP="00E56D47">
      <w:pPr>
        <w:spacing w:after="0"/>
      </w:pPr>
      <w:r>
        <w:t xml:space="preserve">By the end of this </w:t>
      </w:r>
      <w:r w:rsidR="00572663">
        <w:t xml:space="preserve">the reader </w:t>
      </w:r>
      <w:r w:rsidR="00572663" w:rsidRPr="00572663">
        <w:t>will have a good grasp at understanding how to group data and derive results from that information.</w:t>
      </w:r>
    </w:p>
    <w:p w14:paraId="3593BDF9" w14:textId="77777777" w:rsidR="00E67368" w:rsidRDefault="00E67368" w:rsidP="00572663">
      <w:pPr>
        <w:spacing w:after="0"/>
      </w:pPr>
    </w:p>
    <w:p w14:paraId="7FEBD52A" w14:textId="4D782068" w:rsidR="00E56D47" w:rsidRDefault="001B7DDF" w:rsidP="00E56D47">
      <w:pPr>
        <w:spacing w:after="0"/>
        <w:outlineLvl w:val="0"/>
        <w:rPr>
          <w:b/>
        </w:rPr>
      </w:pPr>
      <w:r>
        <w:rPr>
          <w:b/>
        </w:rPr>
        <w:t>Chapter 10</w:t>
      </w:r>
      <w:r w:rsidR="00E56D47">
        <w:rPr>
          <w:b/>
        </w:rPr>
        <w:t xml:space="preserve">: </w:t>
      </w:r>
      <w:r w:rsidR="00E67368">
        <w:rPr>
          <w:b/>
        </w:rPr>
        <w:t xml:space="preserve"> Time-series Data</w:t>
      </w:r>
      <w:r w:rsidR="00736C67">
        <w:rPr>
          <w:b/>
        </w:rPr>
        <w:t xml:space="preserve"> (53 pages)</w:t>
      </w:r>
    </w:p>
    <w:p w14:paraId="155DB90D" w14:textId="77777777" w:rsidR="00E56D47" w:rsidRPr="00FB3483" w:rsidRDefault="00BD6E71" w:rsidP="00E56D47">
      <w:pPr>
        <w:spacing w:after="0"/>
      </w:pPr>
      <w:r>
        <w:t xml:space="preserve">This chapter will cover representing time-series data in pandas.   This chapter will cover </w:t>
      </w:r>
      <w:r w:rsidRPr="00BD6E71">
        <w:t xml:space="preserve">the extensive capabilities provided by pandas for facilitating analysis of this </w:t>
      </w:r>
      <w:r>
        <w:t>time-series</w:t>
      </w:r>
      <w:r w:rsidRPr="00BD6E71">
        <w:t xml:space="preserve"> data.</w:t>
      </w:r>
    </w:p>
    <w:p w14:paraId="4790E6E3" w14:textId="77777777" w:rsidR="00E67368" w:rsidRPr="00E67368" w:rsidRDefault="00E67368" w:rsidP="00E67368">
      <w:pPr>
        <w:numPr>
          <w:ilvl w:val="0"/>
          <w:numId w:val="1"/>
        </w:numPr>
        <w:spacing w:after="0"/>
        <w:rPr>
          <w:b/>
        </w:rPr>
      </w:pPr>
      <w:r w:rsidRPr="00E67368">
        <w:rPr>
          <w:b/>
        </w:rPr>
        <w:t>Converting string-based dates and time into objects</w:t>
      </w:r>
    </w:p>
    <w:p w14:paraId="1CF67107" w14:textId="77777777" w:rsidR="00E67368" w:rsidRPr="00E67368" w:rsidRDefault="00E67368" w:rsidP="00E67368">
      <w:pPr>
        <w:numPr>
          <w:ilvl w:val="0"/>
          <w:numId w:val="1"/>
        </w:numPr>
        <w:spacing w:after="0"/>
        <w:rPr>
          <w:b/>
        </w:rPr>
      </w:pPr>
      <w:r w:rsidRPr="00E67368">
        <w:rPr>
          <w:b/>
        </w:rPr>
        <w:t>Standardizing date and time values to specific time zones</w:t>
      </w:r>
    </w:p>
    <w:p w14:paraId="355AD5DC" w14:textId="77777777" w:rsidR="00E67368" w:rsidRPr="00E67368" w:rsidRDefault="00E67368" w:rsidP="00E67368">
      <w:pPr>
        <w:numPr>
          <w:ilvl w:val="0"/>
          <w:numId w:val="1"/>
        </w:numPr>
        <w:spacing w:after="0"/>
        <w:rPr>
          <w:b/>
        </w:rPr>
      </w:pPr>
      <w:r w:rsidRPr="00E67368">
        <w:rPr>
          <w:b/>
        </w:rPr>
        <w:t>Generating sequences of fixed-frequency dates and time intervals</w:t>
      </w:r>
    </w:p>
    <w:p w14:paraId="78CB3B3A" w14:textId="77777777" w:rsidR="00E67368" w:rsidRPr="00E67368" w:rsidRDefault="00E67368" w:rsidP="00E67368">
      <w:pPr>
        <w:numPr>
          <w:ilvl w:val="0"/>
          <w:numId w:val="1"/>
        </w:numPr>
        <w:spacing w:after="0"/>
        <w:rPr>
          <w:b/>
        </w:rPr>
      </w:pPr>
      <w:r w:rsidRPr="00E67368">
        <w:rPr>
          <w:b/>
        </w:rPr>
        <w:lastRenderedPageBreak/>
        <w:t>Efficiently reading/writing the value at a specific time in a series</w:t>
      </w:r>
    </w:p>
    <w:p w14:paraId="27AC05E6" w14:textId="77777777" w:rsidR="00E67368" w:rsidRPr="00E67368" w:rsidRDefault="00E67368" w:rsidP="00E67368">
      <w:pPr>
        <w:numPr>
          <w:ilvl w:val="0"/>
          <w:numId w:val="1"/>
        </w:numPr>
        <w:spacing w:after="0"/>
        <w:rPr>
          <w:b/>
        </w:rPr>
      </w:pPr>
      <w:r w:rsidRPr="00E67368">
        <w:rPr>
          <w:b/>
        </w:rPr>
        <w:t>Converting an existing time series to another with a new frequency of</w:t>
      </w:r>
      <w:r>
        <w:rPr>
          <w:b/>
        </w:rPr>
        <w:t xml:space="preserve"> </w:t>
      </w:r>
      <w:r w:rsidRPr="00E67368">
        <w:rPr>
          <w:b/>
        </w:rPr>
        <w:t>sampling</w:t>
      </w:r>
    </w:p>
    <w:p w14:paraId="0D6B1CB4" w14:textId="77777777" w:rsidR="00E67368" w:rsidRPr="00E67368" w:rsidRDefault="00E67368" w:rsidP="00E67368">
      <w:pPr>
        <w:numPr>
          <w:ilvl w:val="0"/>
          <w:numId w:val="1"/>
        </w:numPr>
        <w:spacing w:after="0"/>
        <w:rPr>
          <w:b/>
        </w:rPr>
      </w:pPr>
      <w:r w:rsidRPr="00E67368">
        <w:rPr>
          <w:b/>
        </w:rPr>
        <w:t xml:space="preserve">Computing relative dates, not only </w:t>
      </w:r>
      <w:proofErr w:type="gramStart"/>
      <w:r w:rsidRPr="00E67368">
        <w:rPr>
          <w:b/>
        </w:rPr>
        <w:t>taking into account</w:t>
      </w:r>
      <w:proofErr w:type="gramEnd"/>
      <w:r w:rsidRPr="00E67368">
        <w:rPr>
          <w:b/>
        </w:rPr>
        <w:t xml:space="preserve"> time zones, but also</w:t>
      </w:r>
      <w:r>
        <w:rPr>
          <w:b/>
        </w:rPr>
        <w:t xml:space="preserve"> </w:t>
      </w:r>
      <w:r w:rsidRPr="00E67368">
        <w:rPr>
          <w:b/>
        </w:rPr>
        <w:t>dealing with specific calendars based upon business days</w:t>
      </w:r>
    </w:p>
    <w:p w14:paraId="6138D831" w14:textId="77777777" w:rsidR="00E67368" w:rsidRPr="00E67368" w:rsidRDefault="00E67368" w:rsidP="00E67368">
      <w:pPr>
        <w:numPr>
          <w:ilvl w:val="0"/>
          <w:numId w:val="1"/>
        </w:numPr>
        <w:spacing w:after="0"/>
        <w:rPr>
          <w:b/>
        </w:rPr>
      </w:pPr>
      <w:r w:rsidRPr="00E67368">
        <w:rPr>
          <w:b/>
        </w:rPr>
        <w:t>Identifying missing samples in a time series and determining appropriate</w:t>
      </w:r>
      <w:r>
        <w:rPr>
          <w:b/>
        </w:rPr>
        <w:t xml:space="preserve"> </w:t>
      </w:r>
      <w:r w:rsidRPr="00E67368">
        <w:rPr>
          <w:b/>
        </w:rPr>
        <w:t>substitute values</w:t>
      </w:r>
    </w:p>
    <w:p w14:paraId="5CCAAF7C" w14:textId="77777777" w:rsidR="00E67368" w:rsidRPr="00E67368" w:rsidRDefault="00E67368" w:rsidP="00E67368">
      <w:pPr>
        <w:numPr>
          <w:ilvl w:val="0"/>
          <w:numId w:val="1"/>
        </w:numPr>
        <w:spacing w:after="0"/>
        <w:rPr>
          <w:b/>
        </w:rPr>
      </w:pPr>
      <w:r w:rsidRPr="00E67368">
        <w:rPr>
          <w:b/>
        </w:rPr>
        <w:t>Shifting dates and time forward or backward by a given amount</w:t>
      </w:r>
    </w:p>
    <w:p w14:paraId="66BB0029" w14:textId="77777777" w:rsidR="00E56D47" w:rsidRDefault="00E67368" w:rsidP="00E67368">
      <w:pPr>
        <w:numPr>
          <w:ilvl w:val="0"/>
          <w:numId w:val="1"/>
        </w:numPr>
        <w:spacing w:after="0"/>
        <w:rPr>
          <w:b/>
        </w:rPr>
      </w:pPr>
      <w:r w:rsidRPr="00E67368">
        <w:rPr>
          <w:b/>
        </w:rPr>
        <w:t>Calculating aggregate summaries of values as time changes</w:t>
      </w:r>
    </w:p>
    <w:p w14:paraId="2F02161D" w14:textId="77777777" w:rsidR="00E56D47" w:rsidRDefault="00E56D47" w:rsidP="00E56D47">
      <w:pPr>
        <w:spacing w:after="0"/>
      </w:pPr>
    </w:p>
    <w:p w14:paraId="7E171B9E" w14:textId="77777777" w:rsidR="00E56D47" w:rsidRDefault="00BD6E71" w:rsidP="00E56D47">
      <w:pPr>
        <w:spacing w:after="0"/>
      </w:pPr>
      <w:r>
        <w:t>By the end of this chapter the reader will understand how pandas can be used to represent complex time-related measurements in data.</w:t>
      </w:r>
    </w:p>
    <w:p w14:paraId="578B685E" w14:textId="77777777" w:rsidR="00E67368" w:rsidRDefault="00E67368" w:rsidP="00E56D47">
      <w:pPr>
        <w:spacing w:after="0"/>
        <w:outlineLvl w:val="0"/>
        <w:rPr>
          <w:b/>
        </w:rPr>
      </w:pPr>
    </w:p>
    <w:p w14:paraId="1A2FD49D" w14:textId="016A8AFC" w:rsidR="00E56D47" w:rsidRDefault="001B7DDF" w:rsidP="00E56D47">
      <w:pPr>
        <w:spacing w:after="0"/>
        <w:outlineLvl w:val="0"/>
        <w:rPr>
          <w:b/>
        </w:rPr>
      </w:pPr>
      <w:r>
        <w:rPr>
          <w:b/>
        </w:rPr>
        <w:t>Chapter 11</w:t>
      </w:r>
      <w:r w:rsidR="00E56D47">
        <w:rPr>
          <w:b/>
        </w:rPr>
        <w:t>:</w:t>
      </w:r>
      <w:r w:rsidR="00E67368">
        <w:rPr>
          <w:b/>
        </w:rPr>
        <w:t xml:space="preserve"> </w:t>
      </w:r>
      <w:commentRangeStart w:id="11"/>
      <w:commentRangeStart w:id="12"/>
      <w:ins w:id="13" w:author="Amey Varangaonkar" w:date="2017-02-14T15:54:00Z">
        <w:r w:rsidR="0031635E">
          <w:rPr>
            <w:b/>
          </w:rPr>
          <w:t xml:space="preserve">Data </w:t>
        </w:r>
        <w:commentRangeEnd w:id="11"/>
        <w:r w:rsidR="0031635E">
          <w:rPr>
            <w:rStyle w:val="CommentReference"/>
          </w:rPr>
          <w:commentReference w:id="11"/>
        </w:r>
      </w:ins>
      <w:commentRangeEnd w:id="12"/>
      <w:r w:rsidR="00A75694">
        <w:rPr>
          <w:rStyle w:val="CommentReference"/>
        </w:rPr>
        <w:commentReference w:id="12"/>
      </w:r>
      <w:r w:rsidR="00E67368">
        <w:rPr>
          <w:b/>
        </w:rPr>
        <w:t>Visualization</w:t>
      </w:r>
      <w:r w:rsidR="00E56D47">
        <w:rPr>
          <w:b/>
        </w:rPr>
        <w:t xml:space="preserve"> </w:t>
      </w:r>
      <w:r w:rsidR="00FB491E">
        <w:rPr>
          <w:b/>
        </w:rPr>
        <w:t>(48 pages)</w:t>
      </w:r>
    </w:p>
    <w:p w14:paraId="37FC452E" w14:textId="77777777" w:rsidR="00D83A9B" w:rsidRDefault="00D83A9B" w:rsidP="00D83A9B">
      <w:pPr>
        <w:spacing w:after="0"/>
      </w:pPr>
      <w:r>
        <w:t xml:space="preserve">This chapter will teach the reader how to create data visualizations based upon data stored in </w:t>
      </w:r>
      <w:proofErr w:type="gramStart"/>
      <w:r>
        <w:t>pandas</w:t>
      </w:r>
      <w:proofErr w:type="gramEnd"/>
      <w:r>
        <w:t xml:space="preserve"> data structures.  We will start with the basics learning to create a simple chart from data </w:t>
      </w:r>
      <w:proofErr w:type="gramStart"/>
      <w:r>
        <w:t>and also</w:t>
      </w:r>
      <w:proofErr w:type="gramEnd"/>
      <w:r>
        <w:t xml:space="preserve"> control several of the attributes of the chart (such as legends, labels, colors).  </w:t>
      </w:r>
      <w:r w:rsidR="00BD6E71">
        <w:t>W</w:t>
      </w:r>
      <w:r>
        <w:t>e will examine the creation of several common types of plots used to represent different types of data that are use those plot types to convey meaning in the underlying data.</w:t>
      </w:r>
      <w:r w:rsidR="00BD6E71">
        <w:t xml:space="preserve">  We also will learn how to integrate pandas with D3.js, so that we can create rich web based visualizations.</w:t>
      </w:r>
    </w:p>
    <w:p w14:paraId="63F6CDC0" w14:textId="77777777" w:rsidR="00265532" w:rsidRDefault="00265532" w:rsidP="00D83A9B">
      <w:pPr>
        <w:spacing w:after="0"/>
      </w:pPr>
    </w:p>
    <w:p w14:paraId="0E402900" w14:textId="77777777" w:rsidR="00265532" w:rsidRDefault="00265532" w:rsidP="00E67368">
      <w:pPr>
        <w:numPr>
          <w:ilvl w:val="0"/>
          <w:numId w:val="1"/>
        </w:numPr>
        <w:spacing w:after="0"/>
        <w:rPr>
          <w:b/>
        </w:rPr>
      </w:pPr>
      <w:r>
        <w:rPr>
          <w:b/>
        </w:rPr>
        <w:t>Bar plots</w:t>
      </w:r>
    </w:p>
    <w:p w14:paraId="4E71AE34" w14:textId="77777777" w:rsidR="00E67368" w:rsidRPr="00E67368" w:rsidRDefault="00E67368" w:rsidP="00E67368">
      <w:pPr>
        <w:numPr>
          <w:ilvl w:val="0"/>
          <w:numId w:val="1"/>
        </w:numPr>
        <w:spacing w:after="0"/>
        <w:rPr>
          <w:b/>
        </w:rPr>
      </w:pPr>
      <w:r w:rsidRPr="00E67368">
        <w:rPr>
          <w:b/>
        </w:rPr>
        <w:t>Histograms</w:t>
      </w:r>
    </w:p>
    <w:p w14:paraId="7A34EC7C" w14:textId="77777777" w:rsidR="00E67368" w:rsidRPr="00E67368" w:rsidRDefault="00E67368" w:rsidP="00E67368">
      <w:pPr>
        <w:numPr>
          <w:ilvl w:val="0"/>
          <w:numId w:val="1"/>
        </w:numPr>
        <w:spacing w:after="0"/>
        <w:rPr>
          <w:b/>
        </w:rPr>
      </w:pPr>
      <w:r w:rsidRPr="00E67368">
        <w:rPr>
          <w:b/>
        </w:rPr>
        <w:t>Box and whisker charts</w:t>
      </w:r>
    </w:p>
    <w:p w14:paraId="5B614AF4" w14:textId="77777777" w:rsidR="00E67368" w:rsidRPr="00E67368" w:rsidRDefault="00E67368" w:rsidP="00E67368">
      <w:pPr>
        <w:numPr>
          <w:ilvl w:val="0"/>
          <w:numId w:val="1"/>
        </w:numPr>
        <w:spacing w:after="0"/>
        <w:rPr>
          <w:b/>
        </w:rPr>
      </w:pPr>
      <w:r w:rsidRPr="00E67368">
        <w:rPr>
          <w:b/>
        </w:rPr>
        <w:t>Area plots</w:t>
      </w:r>
    </w:p>
    <w:p w14:paraId="3E8560DC" w14:textId="77777777" w:rsidR="00E67368" w:rsidRPr="00E67368" w:rsidRDefault="00E67368" w:rsidP="00E67368">
      <w:pPr>
        <w:numPr>
          <w:ilvl w:val="0"/>
          <w:numId w:val="1"/>
        </w:numPr>
        <w:spacing w:after="0"/>
        <w:rPr>
          <w:b/>
        </w:rPr>
      </w:pPr>
      <w:r w:rsidRPr="00E67368">
        <w:rPr>
          <w:b/>
        </w:rPr>
        <w:t>Scatter plots</w:t>
      </w:r>
    </w:p>
    <w:p w14:paraId="1DE1B92E" w14:textId="77777777" w:rsidR="00E67368" w:rsidRPr="00E67368" w:rsidRDefault="00E67368" w:rsidP="00E67368">
      <w:pPr>
        <w:numPr>
          <w:ilvl w:val="0"/>
          <w:numId w:val="1"/>
        </w:numPr>
        <w:spacing w:after="0"/>
        <w:rPr>
          <w:b/>
        </w:rPr>
      </w:pPr>
      <w:r w:rsidRPr="00E67368">
        <w:rPr>
          <w:b/>
        </w:rPr>
        <w:t>Density plots</w:t>
      </w:r>
    </w:p>
    <w:p w14:paraId="7789EAB5" w14:textId="77777777" w:rsidR="00E67368" w:rsidRPr="00E67368" w:rsidRDefault="00E67368" w:rsidP="00E67368">
      <w:pPr>
        <w:numPr>
          <w:ilvl w:val="0"/>
          <w:numId w:val="1"/>
        </w:numPr>
        <w:spacing w:after="0"/>
        <w:rPr>
          <w:b/>
        </w:rPr>
      </w:pPr>
      <w:r w:rsidRPr="00E67368">
        <w:rPr>
          <w:b/>
        </w:rPr>
        <w:t>Scatter plot matrixes</w:t>
      </w:r>
    </w:p>
    <w:p w14:paraId="00FE0929" w14:textId="77777777" w:rsidR="00E56D47" w:rsidRDefault="00E67368" w:rsidP="00E67368">
      <w:pPr>
        <w:numPr>
          <w:ilvl w:val="0"/>
          <w:numId w:val="1"/>
        </w:numPr>
        <w:spacing w:after="0"/>
        <w:rPr>
          <w:b/>
        </w:rPr>
      </w:pPr>
      <w:r w:rsidRPr="00E67368">
        <w:rPr>
          <w:b/>
        </w:rPr>
        <w:t>Heatmaps</w:t>
      </w:r>
    </w:p>
    <w:p w14:paraId="2CB2107C" w14:textId="77777777" w:rsidR="00E67368" w:rsidRPr="00271F56" w:rsidRDefault="00E67368" w:rsidP="00E67368">
      <w:pPr>
        <w:numPr>
          <w:ilvl w:val="0"/>
          <w:numId w:val="1"/>
        </w:numPr>
        <w:spacing w:after="0"/>
        <w:rPr>
          <w:b/>
          <w:highlight w:val="yellow"/>
        </w:rPr>
      </w:pPr>
      <w:r w:rsidRPr="00271F56">
        <w:rPr>
          <w:b/>
          <w:highlight w:val="yellow"/>
        </w:rPr>
        <w:t>D3.JS</w:t>
      </w:r>
    </w:p>
    <w:p w14:paraId="462F2D6E" w14:textId="77777777" w:rsidR="00E56D47" w:rsidRDefault="00E56D47" w:rsidP="00E56D47">
      <w:pPr>
        <w:spacing w:after="0"/>
      </w:pPr>
    </w:p>
    <w:p w14:paraId="1AEEA5C6" w14:textId="77777777" w:rsidR="00E56D47" w:rsidRDefault="00E56D47" w:rsidP="00E56D47">
      <w:pPr>
        <w:spacing w:after="0"/>
      </w:pPr>
      <w:r>
        <w:t>By the end of this chapter</w:t>
      </w:r>
      <w:r w:rsidR="00BD6E71">
        <w:t xml:space="preserve"> the reader will have an excellent grasp on how to make data visualizations using pandas, and to customize those visualizations to convey the specific meaning in the data.</w:t>
      </w:r>
    </w:p>
    <w:p w14:paraId="505A5FC4" w14:textId="77777777" w:rsidR="00E67368" w:rsidRDefault="00E67368" w:rsidP="00BD6E71">
      <w:pPr>
        <w:spacing w:after="0"/>
      </w:pPr>
    </w:p>
    <w:p w14:paraId="3618BCF1" w14:textId="37CD0921" w:rsidR="00E56D47" w:rsidRDefault="001B7DDF" w:rsidP="00E56D47">
      <w:pPr>
        <w:spacing w:after="0"/>
        <w:outlineLvl w:val="0"/>
        <w:rPr>
          <w:b/>
        </w:rPr>
      </w:pPr>
      <w:r>
        <w:rPr>
          <w:b/>
        </w:rPr>
        <w:t>Chapter 12</w:t>
      </w:r>
      <w:r w:rsidR="00E56D47">
        <w:rPr>
          <w:b/>
        </w:rPr>
        <w:t>:</w:t>
      </w:r>
      <w:r w:rsidR="00E67368">
        <w:rPr>
          <w:b/>
        </w:rPr>
        <w:t xml:space="preserve"> </w:t>
      </w:r>
      <w:r w:rsidR="00A75694">
        <w:rPr>
          <w:b/>
        </w:rPr>
        <w:t>Application of pandas to Finance</w:t>
      </w:r>
      <w:commentRangeStart w:id="14"/>
      <w:commentRangeStart w:id="15"/>
      <w:r w:rsidR="00E56D47">
        <w:rPr>
          <w:b/>
        </w:rPr>
        <w:t xml:space="preserve"> </w:t>
      </w:r>
      <w:commentRangeEnd w:id="14"/>
      <w:r w:rsidR="0031635E">
        <w:rPr>
          <w:rStyle w:val="CommentReference"/>
        </w:rPr>
        <w:commentReference w:id="14"/>
      </w:r>
      <w:commentRangeEnd w:id="15"/>
      <w:r w:rsidR="00A75694">
        <w:rPr>
          <w:rStyle w:val="CommentReference"/>
        </w:rPr>
        <w:commentReference w:id="15"/>
      </w:r>
      <w:r w:rsidR="00FB491E">
        <w:rPr>
          <w:b/>
        </w:rPr>
        <w:t>(30 pages)</w:t>
      </w:r>
    </w:p>
    <w:p w14:paraId="6E15421D" w14:textId="77777777" w:rsidR="00E56D47" w:rsidRDefault="00BD6E71" w:rsidP="00E56D47">
      <w:pPr>
        <w:spacing w:after="0"/>
      </w:pPr>
      <w:r w:rsidRPr="00BD6E71">
        <w:t xml:space="preserve">This </w:t>
      </w:r>
      <w:r>
        <w:t>chapter</w:t>
      </w:r>
      <w:r w:rsidRPr="00BD6E71">
        <w:t xml:space="preserve"> will teach the </w:t>
      </w:r>
      <w:r>
        <w:t>reader will learn</w:t>
      </w:r>
      <w:r w:rsidRPr="00BD6E71">
        <w:t xml:space="preserve"> how to apply pandas to basic financial problems.  It will focus on data obtained from Yahoo! Finance, and will demonstrate </w:t>
      </w:r>
      <w:proofErr w:type="gramStart"/>
      <w:r w:rsidRPr="00BD6E71">
        <w:t>a number of</w:t>
      </w:r>
      <w:proofErr w:type="gramEnd"/>
      <w:r w:rsidRPr="00BD6E71">
        <w:t xml:space="preserve"> financial concepts in financial data such as calculating returns, moving averages, volatility, and several other concepts.  The student will also learn to apply data visualization to these financial concepts.</w:t>
      </w:r>
    </w:p>
    <w:p w14:paraId="40964733" w14:textId="77777777" w:rsidR="00BD6E71" w:rsidRPr="00FB3483" w:rsidRDefault="00BD6E71" w:rsidP="00E56D47">
      <w:pPr>
        <w:spacing w:after="0"/>
      </w:pPr>
    </w:p>
    <w:p w14:paraId="60364252" w14:textId="77777777" w:rsidR="00E67368" w:rsidRPr="00E67368" w:rsidRDefault="00E67368" w:rsidP="00E67368">
      <w:pPr>
        <w:numPr>
          <w:ilvl w:val="0"/>
          <w:numId w:val="1"/>
        </w:numPr>
        <w:spacing w:after="0"/>
        <w:rPr>
          <w:b/>
        </w:rPr>
      </w:pPr>
      <w:r w:rsidRPr="00E67368">
        <w:rPr>
          <w:b/>
        </w:rPr>
        <w:lastRenderedPageBreak/>
        <w:t>Fetching and organizing stock data from Yahoo!</w:t>
      </w:r>
    </w:p>
    <w:p w14:paraId="1C9B38FB" w14:textId="77777777" w:rsidR="00E67368" w:rsidRPr="00E67368" w:rsidRDefault="00E67368" w:rsidP="00E67368">
      <w:pPr>
        <w:numPr>
          <w:ilvl w:val="0"/>
          <w:numId w:val="1"/>
        </w:numPr>
        <w:spacing w:after="0"/>
        <w:rPr>
          <w:b/>
        </w:rPr>
      </w:pPr>
      <w:r w:rsidRPr="00E67368">
        <w:rPr>
          <w:b/>
        </w:rPr>
        <w:t>Plotting time-series prices</w:t>
      </w:r>
    </w:p>
    <w:p w14:paraId="09E5ABF6" w14:textId="77777777" w:rsidR="00E67368" w:rsidRPr="00E67368" w:rsidRDefault="00E67368" w:rsidP="00E67368">
      <w:pPr>
        <w:numPr>
          <w:ilvl w:val="0"/>
          <w:numId w:val="1"/>
        </w:numPr>
        <w:spacing w:after="0"/>
        <w:rPr>
          <w:b/>
        </w:rPr>
      </w:pPr>
      <w:r w:rsidRPr="00E67368">
        <w:rPr>
          <w:b/>
        </w:rPr>
        <w:t>Plotting volume-series data</w:t>
      </w:r>
    </w:p>
    <w:p w14:paraId="4B02A760" w14:textId="77777777" w:rsidR="00E67368" w:rsidRPr="00E67368" w:rsidRDefault="00E67368" w:rsidP="00E67368">
      <w:pPr>
        <w:numPr>
          <w:ilvl w:val="0"/>
          <w:numId w:val="1"/>
        </w:numPr>
        <w:spacing w:after="0"/>
        <w:rPr>
          <w:b/>
        </w:rPr>
      </w:pPr>
      <w:r w:rsidRPr="00E67368">
        <w:rPr>
          <w:b/>
        </w:rPr>
        <w:t>Calculating simple daily percentage change</w:t>
      </w:r>
    </w:p>
    <w:p w14:paraId="3FDBF1C1" w14:textId="77777777" w:rsidR="00E67368" w:rsidRPr="00E67368" w:rsidRDefault="00E67368" w:rsidP="00E67368">
      <w:pPr>
        <w:numPr>
          <w:ilvl w:val="0"/>
          <w:numId w:val="1"/>
        </w:numPr>
        <w:spacing w:after="0"/>
        <w:rPr>
          <w:b/>
        </w:rPr>
      </w:pPr>
      <w:r w:rsidRPr="00E67368">
        <w:rPr>
          <w:b/>
        </w:rPr>
        <w:t>Calculating simple daily cumulative returns</w:t>
      </w:r>
    </w:p>
    <w:p w14:paraId="73D657D2" w14:textId="77777777" w:rsidR="00E67368" w:rsidRPr="00E67368" w:rsidRDefault="00E67368" w:rsidP="00E67368">
      <w:pPr>
        <w:numPr>
          <w:ilvl w:val="0"/>
          <w:numId w:val="1"/>
        </w:numPr>
        <w:spacing w:after="0"/>
        <w:rPr>
          <w:b/>
        </w:rPr>
      </w:pPr>
      <w:r w:rsidRPr="00E67368">
        <w:rPr>
          <w:b/>
        </w:rPr>
        <w:t>Resampling data from daily to monthly returns</w:t>
      </w:r>
    </w:p>
    <w:p w14:paraId="00F403E9" w14:textId="77777777" w:rsidR="00E67368" w:rsidRPr="00E67368" w:rsidRDefault="00E67368" w:rsidP="00E67368">
      <w:pPr>
        <w:numPr>
          <w:ilvl w:val="0"/>
          <w:numId w:val="1"/>
        </w:numPr>
        <w:spacing w:after="0"/>
        <w:rPr>
          <w:b/>
        </w:rPr>
      </w:pPr>
      <w:r w:rsidRPr="00E67368">
        <w:rPr>
          <w:b/>
        </w:rPr>
        <w:t>Analyzing distribution of returns</w:t>
      </w:r>
    </w:p>
    <w:p w14:paraId="2C46B56C" w14:textId="77777777" w:rsidR="00E67368" w:rsidRPr="00E67368" w:rsidRDefault="00E67368" w:rsidP="00E67368">
      <w:pPr>
        <w:numPr>
          <w:ilvl w:val="0"/>
          <w:numId w:val="1"/>
        </w:numPr>
        <w:spacing w:after="0"/>
        <w:rPr>
          <w:b/>
        </w:rPr>
      </w:pPr>
      <w:r w:rsidRPr="00E67368">
        <w:rPr>
          <w:b/>
        </w:rPr>
        <w:t>Performing a moving-average calculation</w:t>
      </w:r>
    </w:p>
    <w:p w14:paraId="2FAAB76B" w14:textId="77777777" w:rsidR="00E67368" w:rsidRPr="00E67368" w:rsidRDefault="00E67368" w:rsidP="00E67368">
      <w:pPr>
        <w:numPr>
          <w:ilvl w:val="0"/>
          <w:numId w:val="1"/>
        </w:numPr>
        <w:spacing w:after="0"/>
        <w:rPr>
          <w:b/>
        </w:rPr>
      </w:pPr>
      <w:r w:rsidRPr="00E67368">
        <w:rPr>
          <w:b/>
        </w:rPr>
        <w:t>Comparing average daily returns across stocks</w:t>
      </w:r>
    </w:p>
    <w:p w14:paraId="434B5847" w14:textId="77777777" w:rsidR="00E67368" w:rsidRPr="00E67368" w:rsidRDefault="00E67368" w:rsidP="00E67368">
      <w:pPr>
        <w:numPr>
          <w:ilvl w:val="0"/>
          <w:numId w:val="1"/>
        </w:numPr>
        <w:spacing w:after="0"/>
        <w:rPr>
          <w:b/>
        </w:rPr>
      </w:pPr>
      <w:r w:rsidRPr="00E67368">
        <w:rPr>
          <w:b/>
        </w:rPr>
        <w:t>Correlating stocks based on the daily percentage change of closing price</w:t>
      </w:r>
    </w:p>
    <w:p w14:paraId="3C867A2A" w14:textId="77777777" w:rsidR="00E67368" w:rsidRPr="00E67368" w:rsidRDefault="00E67368" w:rsidP="00E67368">
      <w:pPr>
        <w:numPr>
          <w:ilvl w:val="0"/>
          <w:numId w:val="1"/>
        </w:numPr>
        <w:spacing w:after="0"/>
        <w:rPr>
          <w:b/>
        </w:rPr>
      </w:pPr>
      <w:r w:rsidRPr="00E67368">
        <w:rPr>
          <w:b/>
        </w:rPr>
        <w:t>Volatility calculation</w:t>
      </w:r>
    </w:p>
    <w:p w14:paraId="0E0981AA" w14:textId="77777777" w:rsidR="00E56D47" w:rsidRDefault="00E67368" w:rsidP="00E67368">
      <w:pPr>
        <w:numPr>
          <w:ilvl w:val="0"/>
          <w:numId w:val="1"/>
        </w:numPr>
        <w:spacing w:after="0"/>
        <w:rPr>
          <w:b/>
        </w:rPr>
      </w:pPr>
      <w:r w:rsidRPr="00E67368">
        <w:rPr>
          <w:b/>
        </w:rPr>
        <w:t>Determining risk relative to expected returns</w:t>
      </w:r>
    </w:p>
    <w:p w14:paraId="1DC01985" w14:textId="77777777" w:rsidR="00E56D47" w:rsidRDefault="00E56D47" w:rsidP="00E56D47">
      <w:pPr>
        <w:spacing w:after="0"/>
      </w:pPr>
    </w:p>
    <w:p w14:paraId="6D9FD715" w14:textId="77777777" w:rsidR="00E56D47" w:rsidRDefault="00E56D47" w:rsidP="00BD6E71">
      <w:pPr>
        <w:spacing w:after="0"/>
      </w:pPr>
      <w:r>
        <w:t>By the end of this chapter</w:t>
      </w:r>
      <w:r w:rsidR="00BD6E71">
        <w:t xml:space="preserve"> the reader will have gained the understanding of how to apply pandas to</w:t>
      </w:r>
      <w:r w:rsidR="006A1E8D">
        <w:t xml:space="preserve"> fundamental financial problems (see my other book for more detailed examples </w:t>
      </w:r>
      <w:r w:rsidR="006A1E8D">
        <w:sym w:font="Wingdings" w:char="F04A"/>
      </w:r>
      <w:r w:rsidR="006A1E8D">
        <w:t>).  But it will also have demonstrated the concepts laid out in chapter 1 for data science relative to pandas and finance.</w:t>
      </w:r>
    </w:p>
    <w:p w14:paraId="280B43AE" w14:textId="77777777" w:rsidR="00E67368" w:rsidRDefault="00E67368" w:rsidP="00E56D47">
      <w:pPr>
        <w:spacing w:after="0"/>
      </w:pPr>
    </w:p>
    <w:p w14:paraId="53303836" w14:textId="77777777" w:rsidR="00D4404D" w:rsidRDefault="00D4404D" w:rsidP="00C22A90">
      <w:pPr>
        <w:spacing w:after="0"/>
        <w:outlineLvl w:val="0"/>
        <w:rPr>
          <w:b/>
        </w:rPr>
      </w:pPr>
      <w:r>
        <w:rPr>
          <w:b/>
        </w:rPr>
        <w:t>Summary</w:t>
      </w:r>
    </w:p>
    <w:p w14:paraId="7BE94CD3" w14:textId="77777777" w:rsidR="00425252" w:rsidRDefault="00425252" w:rsidP="00425252">
      <w:pPr>
        <w:spacing w:after="0"/>
        <w:rPr>
          <w:b/>
        </w:rPr>
      </w:pPr>
    </w:p>
    <w:p w14:paraId="4035395B" w14:textId="77777777" w:rsidR="00B851CB" w:rsidRDefault="005E76A0" w:rsidP="00425252">
      <w:pPr>
        <w:spacing w:after="0"/>
      </w:pPr>
      <w:r>
        <w:t>Preface: (7</w:t>
      </w:r>
      <w:r w:rsidR="00B851CB">
        <w:t xml:space="preserve"> Pages)</w:t>
      </w:r>
    </w:p>
    <w:p w14:paraId="54E637E4" w14:textId="77777777" w:rsidR="006A1E8D" w:rsidRPr="006A1E8D" w:rsidRDefault="006A1E8D" w:rsidP="006A1E8D">
      <w:pPr>
        <w:spacing w:after="0"/>
        <w:outlineLvl w:val="0"/>
      </w:pPr>
      <w:r w:rsidRPr="006A1E8D">
        <w:t>Chapter 1: pandas and Data Science and Analysis</w:t>
      </w:r>
      <w:r>
        <w:t xml:space="preserve"> (40</w:t>
      </w:r>
      <w:r w:rsidRPr="006A1E8D">
        <w:t xml:space="preserve"> pages)</w:t>
      </w:r>
    </w:p>
    <w:p w14:paraId="1EFB0BE2" w14:textId="77777777" w:rsidR="005E76A0" w:rsidRPr="007B6C87" w:rsidRDefault="006A1E8D" w:rsidP="005E76A0">
      <w:pPr>
        <w:spacing w:after="0"/>
      </w:pPr>
      <w:r>
        <w:t>Chapter 2</w:t>
      </w:r>
      <w:r w:rsidR="00D4404D" w:rsidRPr="007B6C87">
        <w:t>:</w:t>
      </w:r>
      <w:r w:rsidR="00B851CB" w:rsidRPr="007B6C87">
        <w:t xml:space="preserve"> </w:t>
      </w:r>
      <w:r w:rsidR="00A20C30">
        <w:t>Up and running with pandas (1</w:t>
      </w:r>
      <w:r w:rsidR="005E76A0" w:rsidRPr="007B6C87">
        <w:t>5 pages)</w:t>
      </w:r>
    </w:p>
    <w:p w14:paraId="20039FB7" w14:textId="0B0FDF67" w:rsidR="00A20C30" w:rsidRPr="00A20C30" w:rsidRDefault="00A20C30" w:rsidP="00A20C30">
      <w:pPr>
        <w:spacing w:after="0"/>
      </w:pPr>
      <w:r w:rsidRPr="00A20C30">
        <w:t xml:space="preserve">Chapter 3: </w:t>
      </w:r>
      <w:r w:rsidR="005B2058" w:rsidRPr="005B2058">
        <w:rPr>
          <w:highlight w:val="yellow"/>
        </w:rPr>
        <w:t>Representing univariate data with the pandas Series</w:t>
      </w:r>
      <w:commentRangeStart w:id="16"/>
      <w:r w:rsidR="005B2058" w:rsidRPr="005B2058">
        <w:rPr>
          <w:highlight w:val="yellow"/>
        </w:rPr>
        <w:t xml:space="preserve"> </w:t>
      </w:r>
      <w:commentRangeEnd w:id="16"/>
      <w:r w:rsidR="005B2058" w:rsidRPr="005B2058">
        <w:rPr>
          <w:rStyle w:val="CommentReference"/>
        </w:rPr>
        <w:commentReference w:id="16"/>
      </w:r>
      <w:r w:rsidR="005B2058" w:rsidRPr="005B2058">
        <w:rPr>
          <w:highlight w:val="yellow"/>
        </w:rPr>
        <w:t>(50 pages)</w:t>
      </w:r>
      <w:r w:rsidR="005B2058" w:rsidRPr="005B2058">
        <w:rPr>
          <w:rStyle w:val="CommentReference"/>
        </w:rPr>
        <w:commentReference w:id="17"/>
      </w:r>
    </w:p>
    <w:p w14:paraId="4612F550" w14:textId="5392FEEA" w:rsidR="00A20C30" w:rsidRDefault="00A20C30" w:rsidP="00A20C30">
      <w:pPr>
        <w:spacing w:after="0"/>
        <w:outlineLvl w:val="0"/>
      </w:pPr>
      <w:r w:rsidRPr="00A20C30">
        <w:t xml:space="preserve">Chapter 4: </w:t>
      </w:r>
      <w:r w:rsidR="005B2058" w:rsidRPr="005B2058">
        <w:rPr>
          <w:highlight w:val="yellow"/>
        </w:rPr>
        <w:t xml:space="preserve">Basics of multi-variate data with the pandas </w:t>
      </w:r>
      <w:proofErr w:type="spellStart"/>
      <w:r w:rsidR="005B2058" w:rsidRPr="005B2058">
        <w:rPr>
          <w:highlight w:val="yellow"/>
        </w:rPr>
        <w:t>DataFrame</w:t>
      </w:r>
      <w:proofErr w:type="spellEnd"/>
      <w:r w:rsidR="005B2058" w:rsidRPr="005B2058">
        <w:rPr>
          <w:highlight w:val="yellow"/>
        </w:rPr>
        <w:t xml:space="preserve"> (35 pages)</w:t>
      </w:r>
      <w:r w:rsidR="005B2058" w:rsidRPr="005B2058">
        <w:rPr>
          <w:rStyle w:val="CommentReference"/>
        </w:rPr>
        <w:commentReference w:id="18"/>
      </w:r>
    </w:p>
    <w:p w14:paraId="494A41DB" w14:textId="051D17A6" w:rsidR="005B2058" w:rsidRPr="005B2058" w:rsidRDefault="005B2058" w:rsidP="00A20C30">
      <w:pPr>
        <w:spacing w:after="0"/>
        <w:outlineLvl w:val="0"/>
      </w:pPr>
      <w:r w:rsidRPr="005B2058">
        <w:t xml:space="preserve">Chapter 5: </w:t>
      </w:r>
      <w:r w:rsidRPr="005B2058">
        <w:rPr>
          <w:highlight w:val="yellow"/>
        </w:rPr>
        <w:t xml:space="preserve">Manipulation and indexing of </w:t>
      </w:r>
      <w:proofErr w:type="spellStart"/>
      <w:r w:rsidRPr="005B2058">
        <w:rPr>
          <w:highlight w:val="yellow"/>
        </w:rPr>
        <w:t>DataFrame</w:t>
      </w:r>
      <w:proofErr w:type="spellEnd"/>
      <w:r w:rsidRPr="005B2058">
        <w:rPr>
          <w:highlight w:val="yellow"/>
        </w:rPr>
        <w:t xml:space="preserve"> objects (35 pages)</w:t>
      </w:r>
      <w:r w:rsidRPr="005B2058">
        <w:rPr>
          <w:rStyle w:val="CommentReference"/>
        </w:rPr>
        <w:commentReference w:id="19"/>
      </w:r>
    </w:p>
    <w:p w14:paraId="6059E2FD" w14:textId="2BADAE60" w:rsidR="00A20C30" w:rsidRPr="00A20C30" w:rsidRDefault="005B2058" w:rsidP="00A20C30">
      <w:pPr>
        <w:spacing w:after="0"/>
        <w:outlineLvl w:val="0"/>
      </w:pPr>
      <w:r>
        <w:t>Chapter 6</w:t>
      </w:r>
      <w:r w:rsidR="00A20C30" w:rsidRPr="00A20C30">
        <w:t>: Accessing external data sources (42 pages)</w:t>
      </w:r>
    </w:p>
    <w:p w14:paraId="7365F772" w14:textId="1C4FFBF8" w:rsidR="00D4404D" w:rsidRPr="007B6C87" w:rsidRDefault="00A20C30" w:rsidP="00D4404D">
      <w:pPr>
        <w:spacing w:after="0"/>
      </w:pPr>
      <w:r>
        <w:t>Chapte</w:t>
      </w:r>
      <w:r w:rsidR="005B2058">
        <w:t>r 7</w:t>
      </w:r>
      <w:r w:rsidR="00B851CB" w:rsidRPr="007B6C87">
        <w:t xml:space="preserve">: </w:t>
      </w:r>
      <w:r w:rsidR="007B6C87" w:rsidRPr="007B6C87">
        <w:t>Tidying Up Your Data (36 pages)</w:t>
      </w:r>
    </w:p>
    <w:p w14:paraId="29D2D411" w14:textId="4BDC8494" w:rsidR="00B851CB" w:rsidRPr="007B6C87" w:rsidRDefault="005B2058" w:rsidP="00D4404D">
      <w:pPr>
        <w:spacing w:after="0"/>
      </w:pPr>
      <w:r>
        <w:t>Chapter 8</w:t>
      </w:r>
      <w:r w:rsidR="005E3E16" w:rsidRPr="007B6C87">
        <w:t xml:space="preserve">: </w:t>
      </w:r>
      <w:r w:rsidR="007B6C87" w:rsidRPr="007B6C87">
        <w:t>Combining and Reshaping Data (30 pages)</w:t>
      </w:r>
    </w:p>
    <w:p w14:paraId="181E4933" w14:textId="6492D0BA" w:rsidR="00D4404D" w:rsidRPr="007B6C87" w:rsidRDefault="005B2058" w:rsidP="00D4404D">
      <w:pPr>
        <w:spacing w:after="0"/>
      </w:pPr>
      <w:r>
        <w:t>Chapter 9</w:t>
      </w:r>
      <w:r w:rsidR="00B851CB" w:rsidRPr="007B6C87">
        <w:t xml:space="preserve">: </w:t>
      </w:r>
      <w:r w:rsidR="007B6C87" w:rsidRPr="007B6C87">
        <w:t>Grouping and Aggregating Data (38 pages)</w:t>
      </w:r>
    </w:p>
    <w:p w14:paraId="5CEAE5C5" w14:textId="7F2300F1" w:rsidR="00D4404D" w:rsidRPr="007B6C87" w:rsidRDefault="005B2058" w:rsidP="00D4404D">
      <w:pPr>
        <w:spacing w:after="0"/>
      </w:pPr>
      <w:r>
        <w:t>Chapter 10</w:t>
      </w:r>
      <w:r w:rsidR="00D4404D" w:rsidRPr="007B6C87">
        <w:t xml:space="preserve">: </w:t>
      </w:r>
      <w:r w:rsidR="007B6C87" w:rsidRPr="007B6C87">
        <w:t>Time-series Data (53 pages)</w:t>
      </w:r>
    </w:p>
    <w:p w14:paraId="3A7D91E8" w14:textId="1468F985" w:rsidR="00D4404D" w:rsidRPr="007B6C87" w:rsidRDefault="005B2058" w:rsidP="00D4404D">
      <w:pPr>
        <w:spacing w:after="0"/>
      </w:pPr>
      <w:r>
        <w:t>Chapter 11</w:t>
      </w:r>
      <w:r w:rsidR="00D4404D" w:rsidRPr="007B6C87">
        <w:t xml:space="preserve">: </w:t>
      </w:r>
      <w:r w:rsidR="007B6C87" w:rsidRPr="007B6C87">
        <w:t>Visualization (48 pages)</w:t>
      </w:r>
    </w:p>
    <w:p w14:paraId="7E5334DD" w14:textId="35FF0DBC" w:rsidR="007B6C87" w:rsidRPr="007B6C87" w:rsidRDefault="005B2058" w:rsidP="007B6C87">
      <w:pPr>
        <w:spacing w:after="0"/>
        <w:outlineLvl w:val="0"/>
      </w:pPr>
      <w:r>
        <w:t>Chapter 12</w:t>
      </w:r>
      <w:r w:rsidR="007B6C87" w:rsidRPr="007B6C87">
        <w:t>: Financial Applications (30 pages)</w:t>
      </w:r>
    </w:p>
    <w:p w14:paraId="591FFC58" w14:textId="77777777" w:rsidR="00B851CB" w:rsidRPr="00D4404D" w:rsidRDefault="00B851CB" w:rsidP="00D4404D">
      <w:pPr>
        <w:spacing w:after="0"/>
      </w:pPr>
    </w:p>
    <w:p w14:paraId="3B2091C3" w14:textId="77777777" w:rsidR="00BF1E05" w:rsidRDefault="00F07A42" w:rsidP="00C22A90">
      <w:pPr>
        <w:spacing w:after="0"/>
        <w:outlineLvl w:val="0"/>
      </w:pPr>
      <w:r>
        <w:rPr>
          <w:b/>
        </w:rPr>
        <w:t xml:space="preserve">Total Pages: </w:t>
      </w:r>
      <w:r w:rsidR="00A20C30">
        <w:rPr>
          <w:b/>
        </w:rPr>
        <w:t>459</w:t>
      </w:r>
    </w:p>
    <w:sectPr w:rsidR="00BF1E05" w:rsidSect="00D14D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chael Heydt" w:date="2017-02-14T16:01:00Z" w:initials="MH">
    <w:p w14:paraId="3BB1676C" w14:textId="77777777" w:rsidR="00271F56" w:rsidRDefault="00271F56">
      <w:pPr>
        <w:pStyle w:val="CommentText"/>
      </w:pPr>
      <w:r>
        <w:rPr>
          <w:rStyle w:val="CommentReference"/>
        </w:rPr>
        <w:annotationRef/>
      </w:r>
      <w:r>
        <w:t>This completely replaces the previous chapter 1</w:t>
      </w:r>
    </w:p>
  </w:comment>
  <w:comment w:id="1" w:author="Michael Heydt" w:date="2017-02-14T16:01:00Z" w:initials="MH">
    <w:p w14:paraId="1FD965C4" w14:textId="77777777" w:rsidR="00271F56" w:rsidRDefault="00271F56">
      <w:pPr>
        <w:pStyle w:val="CommentText"/>
      </w:pPr>
      <w:r>
        <w:rPr>
          <w:rStyle w:val="CommentReference"/>
        </w:rPr>
        <w:annotationRef/>
      </w:r>
      <w:r>
        <w:t>Shorter version of 1ed’s.  What content is there is similar, but adjusted</w:t>
      </w:r>
    </w:p>
  </w:comment>
  <w:comment w:id="3" w:author="Amey Varangaonkar" w:date="2017-02-14T16:01:00Z" w:initials="AV">
    <w:p w14:paraId="69734F7A" w14:textId="597C06C7" w:rsidR="0031635E" w:rsidRDefault="0031635E">
      <w:pPr>
        <w:pStyle w:val="CommentText"/>
      </w:pPr>
      <w:r>
        <w:rPr>
          <w:rStyle w:val="CommentReference"/>
        </w:rPr>
        <w:annotationRef/>
      </w:r>
      <w:r>
        <w:t>The title name is too long I feel. Could be shortened.</w:t>
      </w:r>
      <w:r w:rsidR="00BD5A4C">
        <w:t xml:space="preserve"> How about something like ‘Working with pandas Series’?</w:t>
      </w:r>
    </w:p>
  </w:comment>
  <w:comment w:id="2" w:author="Michael Heydt" w:date="2017-02-14T16:01:00Z" w:initials="MH">
    <w:p w14:paraId="7221C746" w14:textId="77777777" w:rsidR="00271F56" w:rsidRDefault="00271F56">
      <w:pPr>
        <w:pStyle w:val="CommentText"/>
      </w:pPr>
      <w:r>
        <w:rPr>
          <w:rStyle w:val="CommentReference"/>
        </w:rPr>
        <w:annotationRef/>
      </w:r>
      <w:r>
        <w:t>New title</w:t>
      </w:r>
    </w:p>
  </w:comment>
  <w:comment w:id="4" w:author="Michael Heydt" w:date="2017-02-14T16:01:00Z" w:initials="MH">
    <w:p w14:paraId="14E6B5AE" w14:textId="77777777" w:rsidR="00271F56" w:rsidRDefault="00271F56">
      <w:pPr>
        <w:pStyle w:val="CommentText"/>
      </w:pPr>
      <w:r>
        <w:rPr>
          <w:rStyle w:val="CommentReference"/>
        </w:rPr>
        <w:annotationRef/>
      </w:r>
      <w:r>
        <w:t>New title</w:t>
      </w:r>
    </w:p>
  </w:comment>
  <w:comment w:id="5" w:author="Amey Varangaonkar" w:date="2017-02-14T16:01:00Z" w:initials="AV">
    <w:p w14:paraId="2020B26A" w14:textId="12F8A078" w:rsidR="00406669" w:rsidRDefault="00406669">
      <w:pPr>
        <w:pStyle w:val="CommentText"/>
      </w:pPr>
      <w:r>
        <w:rPr>
          <w:rStyle w:val="CommentReference"/>
        </w:rPr>
        <w:annotationRef/>
      </w:r>
      <w:r>
        <w:t>70 pages for one chapter could be too much in my opinion. Can we ask the author to split this into separate chapters? I know this must’ve been the case in the first edition, but we can do this change I think.</w:t>
      </w:r>
    </w:p>
  </w:comment>
  <w:comment w:id="6" w:author="Michael Heydt" w:date="2017-02-19T18:01:00Z" w:initials="MH">
    <w:p w14:paraId="3189D651" w14:textId="7CC47DE1" w:rsidR="001B7DDF" w:rsidRDefault="001B7DDF">
      <w:pPr>
        <w:pStyle w:val="CommentText"/>
      </w:pPr>
      <w:r>
        <w:rPr>
          <w:rStyle w:val="CommentReference"/>
        </w:rPr>
        <w:annotationRef/>
      </w:r>
      <w:r>
        <w:t>That’s what it was in 1ed.  But I split it into two 35 page chapters – a basic and an advanced</w:t>
      </w:r>
    </w:p>
  </w:comment>
  <w:comment w:id="7" w:author="Michael Heydt" w:date="2017-02-14T16:01:00Z" w:initials="MH">
    <w:p w14:paraId="34D8114A" w14:textId="77777777" w:rsidR="001B7DDF" w:rsidRDefault="001B7DDF" w:rsidP="001B7DDF">
      <w:pPr>
        <w:pStyle w:val="CommentText"/>
      </w:pPr>
      <w:r>
        <w:rPr>
          <w:rStyle w:val="CommentReference"/>
        </w:rPr>
        <w:annotationRef/>
      </w:r>
      <w:r>
        <w:t>New title</w:t>
      </w:r>
    </w:p>
  </w:comment>
  <w:comment w:id="8" w:author="Amey Varangaonkar" w:date="2017-02-14T16:01:00Z" w:initials="AV">
    <w:p w14:paraId="601C1B19" w14:textId="77777777" w:rsidR="001B7DDF" w:rsidRDefault="001B7DDF" w:rsidP="001B7DDF">
      <w:pPr>
        <w:pStyle w:val="CommentText"/>
      </w:pPr>
      <w:r>
        <w:rPr>
          <w:rStyle w:val="CommentReference"/>
        </w:rPr>
        <w:annotationRef/>
      </w:r>
      <w:r>
        <w:t>70 pages for one chapter could be too much in my opinion. Can we ask the author to split this into separate chapters? I know this must’ve been the case in the first edition, but we can do this change I think.</w:t>
      </w:r>
    </w:p>
  </w:comment>
  <w:comment w:id="9" w:author="Michael Heydt" w:date="2017-02-19T18:01:00Z" w:initials="MH">
    <w:p w14:paraId="31487868" w14:textId="77777777" w:rsidR="001B7DDF" w:rsidRDefault="001B7DDF" w:rsidP="001B7DDF">
      <w:pPr>
        <w:pStyle w:val="CommentText"/>
      </w:pPr>
      <w:r>
        <w:rPr>
          <w:rStyle w:val="CommentReference"/>
        </w:rPr>
        <w:annotationRef/>
      </w:r>
      <w:r>
        <w:t>That’s what it was in 1ed.  But I split it into two 35 page chapters – a basic and an advanced</w:t>
      </w:r>
    </w:p>
  </w:comment>
  <w:comment w:id="11" w:author="Amey Varangaonkar" w:date="2017-02-14T16:01:00Z" w:initials="AV">
    <w:p w14:paraId="7208A8B9" w14:textId="45FE6FAD" w:rsidR="0031635E" w:rsidRDefault="0031635E">
      <w:pPr>
        <w:pStyle w:val="CommentText"/>
      </w:pPr>
      <w:r>
        <w:rPr>
          <w:rStyle w:val="CommentReference"/>
        </w:rPr>
        <w:annotationRef/>
      </w:r>
      <w:r>
        <w:t>Tweaked the title a bit. Looks good?</w:t>
      </w:r>
    </w:p>
  </w:comment>
  <w:comment w:id="12" w:author="Michael Heydt" w:date="2017-02-19T18:13:00Z" w:initials="MH">
    <w:p w14:paraId="7449A57C" w14:textId="436F8B69" w:rsidR="00A75694" w:rsidRDefault="00A75694">
      <w:pPr>
        <w:pStyle w:val="CommentText"/>
      </w:pPr>
      <w:r>
        <w:rPr>
          <w:rStyle w:val="CommentReference"/>
        </w:rPr>
        <w:annotationRef/>
      </w:r>
      <w:r>
        <w:t>Sure</w:t>
      </w:r>
    </w:p>
  </w:comment>
  <w:comment w:id="14" w:author="Amey Varangaonkar" w:date="2017-02-14T16:01:00Z" w:initials="AV">
    <w:p w14:paraId="5511C0DD" w14:textId="7216A2E0" w:rsidR="0031635E" w:rsidRDefault="0031635E">
      <w:pPr>
        <w:pStyle w:val="CommentText"/>
      </w:pPr>
      <w:r>
        <w:rPr>
          <w:rStyle w:val="CommentReference"/>
        </w:rPr>
        <w:annotationRef/>
      </w:r>
      <w:r>
        <w:t>Tweaked the title a bit.</w:t>
      </w:r>
    </w:p>
  </w:comment>
  <w:comment w:id="15" w:author="Michael Heydt" w:date="2017-02-19T18:15:00Z" w:initials="MH">
    <w:p w14:paraId="3748CB58" w14:textId="17712D0C" w:rsidR="00A75694" w:rsidRDefault="00A75694">
      <w:pPr>
        <w:pStyle w:val="CommentText"/>
      </w:pPr>
      <w:r>
        <w:rPr>
          <w:rStyle w:val="CommentReference"/>
        </w:rPr>
        <w:annotationRef/>
      </w:r>
      <w:r>
        <w:t>We’re not “developing financial applications”.  If this needs changed, let’s try what I have just changed</w:t>
      </w:r>
    </w:p>
  </w:comment>
  <w:comment w:id="16" w:author="Amey Varangaonkar" w:date="2017-02-14T16:01:00Z" w:initials="AV">
    <w:p w14:paraId="7AFA1734" w14:textId="77777777" w:rsidR="005B2058" w:rsidRDefault="005B2058" w:rsidP="005B2058">
      <w:pPr>
        <w:pStyle w:val="CommentText"/>
      </w:pPr>
      <w:r>
        <w:rPr>
          <w:rStyle w:val="CommentReference"/>
        </w:rPr>
        <w:annotationRef/>
      </w:r>
      <w:r>
        <w:t>The title name is too long I feel. Could be shortened. How about something like ‘Working with pandas Series’?</w:t>
      </w:r>
    </w:p>
  </w:comment>
  <w:comment w:id="17" w:author="Michael Heydt" w:date="2017-02-14T16:01:00Z" w:initials="MH">
    <w:p w14:paraId="67592D36" w14:textId="77777777" w:rsidR="005B2058" w:rsidRDefault="005B2058" w:rsidP="005B2058">
      <w:pPr>
        <w:pStyle w:val="CommentText"/>
      </w:pPr>
      <w:r>
        <w:rPr>
          <w:rStyle w:val="CommentReference"/>
        </w:rPr>
        <w:annotationRef/>
      </w:r>
      <w:r>
        <w:t>New title</w:t>
      </w:r>
    </w:p>
  </w:comment>
  <w:comment w:id="18" w:author="Michael Heydt" w:date="2017-02-14T16:01:00Z" w:initials="MH">
    <w:p w14:paraId="0BFC6162" w14:textId="77777777" w:rsidR="005B2058" w:rsidRDefault="005B2058" w:rsidP="005B2058">
      <w:pPr>
        <w:pStyle w:val="CommentText"/>
      </w:pPr>
      <w:r>
        <w:rPr>
          <w:rStyle w:val="CommentReference"/>
        </w:rPr>
        <w:annotationRef/>
      </w:r>
      <w:r>
        <w:t>New title</w:t>
      </w:r>
    </w:p>
  </w:comment>
  <w:comment w:id="19" w:author="Michael Heydt" w:date="2017-02-14T16:01:00Z" w:initials="MH">
    <w:p w14:paraId="4820E052" w14:textId="77777777" w:rsidR="005B2058" w:rsidRDefault="005B2058" w:rsidP="005B2058">
      <w:pPr>
        <w:pStyle w:val="CommentText"/>
      </w:pPr>
      <w:r>
        <w:rPr>
          <w:rStyle w:val="CommentReference"/>
        </w:rPr>
        <w:annotationRef/>
      </w:r>
      <w:r>
        <w:t>New title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B1676C" w15:done="0"/>
  <w15:commentEx w15:paraId="1FD965C4" w15:done="0"/>
  <w15:commentEx w15:paraId="69734F7A" w15:done="0"/>
  <w15:commentEx w15:paraId="7221C746" w15:done="0"/>
  <w15:commentEx w15:paraId="14E6B5AE" w15:done="0"/>
  <w15:commentEx w15:paraId="2020B26A" w15:done="0"/>
  <w15:commentEx w15:paraId="3189D651" w15:paraIdParent="2020B26A" w15:done="0"/>
  <w15:commentEx w15:paraId="34D8114A" w15:done="0"/>
  <w15:commentEx w15:paraId="601C1B19" w15:done="0"/>
  <w15:commentEx w15:paraId="31487868" w15:paraIdParent="601C1B19" w15:done="0"/>
  <w15:commentEx w15:paraId="7208A8B9" w15:done="0"/>
  <w15:commentEx w15:paraId="7449A57C" w15:paraIdParent="7208A8B9" w15:done="0"/>
  <w15:commentEx w15:paraId="5511C0DD" w15:done="0"/>
  <w15:commentEx w15:paraId="3748CB58" w15:paraIdParent="5511C0DD" w15:done="0"/>
  <w15:commentEx w15:paraId="7AFA1734" w15:done="0"/>
  <w15:commentEx w15:paraId="67592D36" w15:done="0"/>
  <w15:commentEx w15:paraId="0BFC6162" w15:done="0"/>
  <w15:commentEx w15:paraId="4820E0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BDC"/>
    <w:multiLevelType w:val="hybridMultilevel"/>
    <w:tmpl w:val="F09E87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F251B"/>
    <w:multiLevelType w:val="hybridMultilevel"/>
    <w:tmpl w:val="523E6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E3B1B"/>
    <w:multiLevelType w:val="hybridMultilevel"/>
    <w:tmpl w:val="7122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63337"/>
    <w:multiLevelType w:val="hybridMultilevel"/>
    <w:tmpl w:val="0206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63657"/>
    <w:multiLevelType w:val="hybridMultilevel"/>
    <w:tmpl w:val="AFD2BE70"/>
    <w:lvl w:ilvl="0" w:tplc="16D8BEC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8818A9"/>
    <w:multiLevelType w:val="hybridMultilevel"/>
    <w:tmpl w:val="62888A7E"/>
    <w:lvl w:ilvl="0" w:tplc="FE36F79A">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65F3C"/>
    <w:multiLevelType w:val="hybridMultilevel"/>
    <w:tmpl w:val="5C467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4"/>
  </w:num>
  <w:num w:numId="5">
    <w:abstractNumId w:val="5"/>
  </w:num>
  <w:num w:numId="6">
    <w:abstractNumId w:val="1"/>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Heydt">
    <w15:presenceInfo w15:providerId="None" w15:userId="Michael Hey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E05"/>
    <w:rsid w:val="0015389B"/>
    <w:rsid w:val="001B7DDF"/>
    <w:rsid w:val="00236238"/>
    <w:rsid w:val="00265532"/>
    <w:rsid w:val="00271F56"/>
    <w:rsid w:val="0031635E"/>
    <w:rsid w:val="003C27B2"/>
    <w:rsid w:val="00400DD6"/>
    <w:rsid w:val="00406669"/>
    <w:rsid w:val="004117E3"/>
    <w:rsid w:val="00425252"/>
    <w:rsid w:val="00572663"/>
    <w:rsid w:val="005B2058"/>
    <w:rsid w:val="005B326F"/>
    <w:rsid w:val="005E3E16"/>
    <w:rsid w:val="005E76A0"/>
    <w:rsid w:val="0065712B"/>
    <w:rsid w:val="00681DA8"/>
    <w:rsid w:val="006A1E8D"/>
    <w:rsid w:val="00712F4C"/>
    <w:rsid w:val="00736C67"/>
    <w:rsid w:val="00740302"/>
    <w:rsid w:val="00787A89"/>
    <w:rsid w:val="007B6C87"/>
    <w:rsid w:val="00844F3B"/>
    <w:rsid w:val="008C7232"/>
    <w:rsid w:val="009A37E6"/>
    <w:rsid w:val="00A00955"/>
    <w:rsid w:val="00A20C30"/>
    <w:rsid w:val="00A36093"/>
    <w:rsid w:val="00A57CC3"/>
    <w:rsid w:val="00A75694"/>
    <w:rsid w:val="00AC2B6A"/>
    <w:rsid w:val="00B851CB"/>
    <w:rsid w:val="00BD5A4C"/>
    <w:rsid w:val="00BD6E71"/>
    <w:rsid w:val="00BF1E05"/>
    <w:rsid w:val="00C03F99"/>
    <w:rsid w:val="00C22A90"/>
    <w:rsid w:val="00C72ED6"/>
    <w:rsid w:val="00C91B98"/>
    <w:rsid w:val="00D14D68"/>
    <w:rsid w:val="00D4404D"/>
    <w:rsid w:val="00D83A9B"/>
    <w:rsid w:val="00DD74CF"/>
    <w:rsid w:val="00E329D9"/>
    <w:rsid w:val="00E56D47"/>
    <w:rsid w:val="00E67368"/>
    <w:rsid w:val="00E815DD"/>
    <w:rsid w:val="00E9383E"/>
    <w:rsid w:val="00F07A42"/>
    <w:rsid w:val="00FB3483"/>
    <w:rsid w:val="00FB49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154766"/>
  <w15:docId w15:val="{631B7F7B-8C75-4DC3-A09D-759833FB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1E05"/>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C22A9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90"/>
    <w:rPr>
      <w:rFonts w:ascii="Tahoma" w:eastAsia="Calibri" w:hAnsi="Tahoma" w:cs="Tahoma"/>
      <w:sz w:val="16"/>
      <w:szCs w:val="16"/>
    </w:rPr>
  </w:style>
  <w:style w:type="paragraph" w:styleId="ListParagraph">
    <w:name w:val="List Paragraph"/>
    <w:basedOn w:val="Normal"/>
    <w:uiPriority w:val="34"/>
    <w:qFormat/>
    <w:rsid w:val="00C22A90"/>
    <w:pPr>
      <w:ind w:left="720"/>
      <w:contextualSpacing/>
    </w:pPr>
  </w:style>
  <w:style w:type="character" w:styleId="CommentReference">
    <w:name w:val="annotation reference"/>
    <w:basedOn w:val="DefaultParagraphFont"/>
    <w:uiPriority w:val="99"/>
    <w:semiHidden/>
    <w:unhideWhenUsed/>
    <w:rsid w:val="00271F56"/>
    <w:rPr>
      <w:sz w:val="16"/>
      <w:szCs w:val="16"/>
    </w:rPr>
  </w:style>
  <w:style w:type="paragraph" w:styleId="CommentText">
    <w:name w:val="annotation text"/>
    <w:basedOn w:val="Normal"/>
    <w:link w:val="CommentTextChar"/>
    <w:uiPriority w:val="99"/>
    <w:semiHidden/>
    <w:unhideWhenUsed/>
    <w:rsid w:val="00271F56"/>
    <w:pPr>
      <w:spacing w:line="240" w:lineRule="auto"/>
    </w:pPr>
    <w:rPr>
      <w:sz w:val="20"/>
      <w:szCs w:val="20"/>
    </w:rPr>
  </w:style>
  <w:style w:type="character" w:customStyle="1" w:styleId="CommentTextChar">
    <w:name w:val="Comment Text Char"/>
    <w:basedOn w:val="DefaultParagraphFont"/>
    <w:link w:val="CommentText"/>
    <w:uiPriority w:val="99"/>
    <w:semiHidden/>
    <w:rsid w:val="00271F5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271F56"/>
    <w:rPr>
      <w:b/>
      <w:bCs/>
    </w:rPr>
  </w:style>
  <w:style w:type="character" w:customStyle="1" w:styleId="CommentSubjectChar">
    <w:name w:val="Comment Subject Char"/>
    <w:basedOn w:val="CommentTextChar"/>
    <w:link w:val="CommentSubject"/>
    <w:uiPriority w:val="99"/>
    <w:semiHidden/>
    <w:rsid w:val="00271F56"/>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271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F5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8438">
      <w:bodyDiv w:val="1"/>
      <w:marLeft w:val="0"/>
      <w:marRight w:val="0"/>
      <w:marTop w:val="0"/>
      <w:marBottom w:val="0"/>
      <w:divBdr>
        <w:top w:val="none" w:sz="0" w:space="0" w:color="auto"/>
        <w:left w:val="none" w:sz="0" w:space="0" w:color="auto"/>
        <w:bottom w:val="none" w:sz="0" w:space="0" w:color="auto"/>
        <w:right w:val="none" w:sz="0" w:space="0" w:color="auto"/>
      </w:divBdr>
      <w:divsChild>
        <w:div w:id="1948073652">
          <w:marLeft w:val="0"/>
          <w:marRight w:val="0"/>
          <w:marTop w:val="0"/>
          <w:marBottom w:val="0"/>
          <w:divBdr>
            <w:top w:val="none" w:sz="0" w:space="0" w:color="auto"/>
            <w:left w:val="none" w:sz="0" w:space="0" w:color="auto"/>
            <w:bottom w:val="none" w:sz="0" w:space="0" w:color="auto"/>
            <w:right w:val="none" w:sz="0" w:space="0" w:color="auto"/>
          </w:divBdr>
          <w:divsChild>
            <w:div w:id="163128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6326">
      <w:bodyDiv w:val="1"/>
      <w:marLeft w:val="0"/>
      <w:marRight w:val="0"/>
      <w:marTop w:val="0"/>
      <w:marBottom w:val="0"/>
      <w:divBdr>
        <w:top w:val="none" w:sz="0" w:space="0" w:color="auto"/>
        <w:left w:val="none" w:sz="0" w:space="0" w:color="auto"/>
        <w:bottom w:val="none" w:sz="0" w:space="0" w:color="auto"/>
        <w:right w:val="none" w:sz="0" w:space="0" w:color="auto"/>
      </w:divBdr>
      <w:divsChild>
        <w:div w:id="599798613">
          <w:marLeft w:val="0"/>
          <w:marRight w:val="0"/>
          <w:marTop w:val="0"/>
          <w:marBottom w:val="0"/>
          <w:divBdr>
            <w:top w:val="none" w:sz="0" w:space="0" w:color="auto"/>
            <w:left w:val="none" w:sz="0" w:space="0" w:color="auto"/>
            <w:bottom w:val="none" w:sz="0" w:space="0" w:color="auto"/>
            <w:right w:val="none" w:sz="0" w:space="0" w:color="auto"/>
          </w:divBdr>
          <w:divsChild>
            <w:div w:id="18064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5894">
      <w:bodyDiv w:val="1"/>
      <w:marLeft w:val="0"/>
      <w:marRight w:val="0"/>
      <w:marTop w:val="0"/>
      <w:marBottom w:val="0"/>
      <w:divBdr>
        <w:top w:val="none" w:sz="0" w:space="0" w:color="auto"/>
        <w:left w:val="none" w:sz="0" w:space="0" w:color="auto"/>
        <w:bottom w:val="none" w:sz="0" w:space="0" w:color="auto"/>
        <w:right w:val="none" w:sz="0" w:space="0" w:color="auto"/>
      </w:divBdr>
      <w:divsChild>
        <w:div w:id="1674918415">
          <w:marLeft w:val="0"/>
          <w:marRight w:val="0"/>
          <w:marTop w:val="0"/>
          <w:marBottom w:val="0"/>
          <w:divBdr>
            <w:top w:val="none" w:sz="0" w:space="0" w:color="auto"/>
            <w:left w:val="none" w:sz="0" w:space="0" w:color="auto"/>
            <w:bottom w:val="none" w:sz="0" w:space="0" w:color="auto"/>
            <w:right w:val="none" w:sz="0" w:space="0" w:color="auto"/>
          </w:divBdr>
          <w:divsChild>
            <w:div w:id="17920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478</TotalTime>
  <Pages>7</Pages>
  <Words>1945</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Heydt</dc:creator>
  <cp:lastModifiedBy>Michael Heydt</cp:lastModifiedBy>
  <cp:revision>10</cp:revision>
  <dcterms:created xsi:type="dcterms:W3CDTF">2014-02-23T14:26:00Z</dcterms:created>
  <dcterms:modified xsi:type="dcterms:W3CDTF">2017-02-20T01:20:00Z</dcterms:modified>
</cp:coreProperties>
</file>